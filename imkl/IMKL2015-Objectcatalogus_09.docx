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AD4165"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A97005" w:rsidRDefault="00A97005" w:rsidP="007911E4">
                  <w:pPr>
                    <w:spacing w:line="360" w:lineRule="auto"/>
                    <w:ind w:left="14" w:hanging="14"/>
                    <w:rPr>
                      <w:sz w:val="28"/>
                      <w:szCs w:val="28"/>
                    </w:rPr>
                  </w:pPr>
                  <w:r>
                    <w:rPr>
                      <w:sz w:val="28"/>
                      <w:szCs w:val="28"/>
                    </w:rPr>
                    <w:t>Rapport</w:t>
                  </w:r>
                </w:p>
                <w:p w:rsidR="00A97005" w:rsidRDefault="00A97005" w:rsidP="00BB3722">
                  <w:pPr>
                    <w:spacing w:line="360" w:lineRule="auto"/>
                    <w:ind w:left="14" w:hanging="14"/>
                    <w:rPr>
                      <w:sz w:val="28"/>
                      <w:szCs w:val="28"/>
                    </w:rPr>
                  </w:pPr>
                  <w:r>
                    <w:rPr>
                      <w:sz w:val="28"/>
                      <w:szCs w:val="28"/>
                    </w:rPr>
                    <w:t>IMKL2015 - Objectcatalogus</w:t>
                  </w:r>
                </w:p>
                <w:p w:rsidR="00A97005" w:rsidRDefault="00A97005" w:rsidP="00BB3722">
                  <w:pPr>
                    <w:spacing w:line="360" w:lineRule="auto"/>
                    <w:ind w:left="14" w:hanging="14"/>
                    <w:rPr>
                      <w:sz w:val="28"/>
                      <w:szCs w:val="28"/>
                    </w:rPr>
                  </w:pP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A97005" w:rsidP="007C7339">
      <w:pPr>
        <w:spacing w:line="240" w:lineRule="atLeast"/>
        <w:jc w:val="left"/>
        <w:sectPr w:rsidR="00672722" w:rsidRPr="00BB3722" w:rsidSect="00672722">
          <w:headerReference w:type="default" r:id="rId8"/>
          <w:footerReference w:type="even" r:id="rId9"/>
          <w:footerReference w:type="default" r:id="rId10"/>
          <w:pgSz w:w="11906" w:h="16838" w:code="9"/>
          <w:pgMar w:top="2552" w:right="1622" w:bottom="1531" w:left="1622" w:header="0" w:footer="57" w:gutter="0"/>
          <w:cols w:space="708"/>
          <w:docGrid w:linePitch="360"/>
        </w:sectPr>
      </w:pPr>
      <w:ins w:id="1" w:author="Monique van Scherpenzeel" w:date="2014-08-26T08:55:00Z">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ins>
      <w:r w:rsidR="00AD4165">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A97005" w:rsidRPr="00672722" w:rsidRDefault="00A97005" w:rsidP="00813CE2">
                  <w:pPr>
                    <w:rPr>
                      <w:b/>
                    </w:rPr>
                  </w:pPr>
                  <w:r>
                    <w:rPr>
                      <w:b/>
                    </w:rPr>
                    <w:t>rechtenbeleid</w:t>
                  </w:r>
                </w:p>
                <w:p w:rsidR="00A97005" w:rsidRDefault="00A97005" w:rsidP="00813CE2">
                  <w:pPr>
                    <w:ind w:left="709" w:firstLine="709"/>
                  </w:pPr>
                  <w:r w:rsidRPr="00D774FF">
                    <w:t>Naamsvermelding-GeenAfgeleideWerken 3.0 Nederland</w:t>
                  </w:r>
                </w:p>
                <w:p w:rsidR="00A97005" w:rsidRDefault="00A97005" w:rsidP="00813CE2">
                  <w:pPr>
                    <w:ind w:left="709" w:firstLine="709"/>
                  </w:pPr>
                  <w:r w:rsidRPr="00D774FF">
                    <w:t>(CC BY-ND 3.0)</w:t>
                  </w:r>
                  <w:r>
                    <w:t xml:space="preserve"> </w:t>
                  </w:r>
                  <w:r>
                    <w:tab/>
                  </w:r>
                </w:p>
                <w:p w:rsidR="00A97005" w:rsidRDefault="00A97005" w:rsidP="00813CE2">
                  <w:pPr>
                    <w:ind w:left="709" w:firstLine="709"/>
                  </w:pPr>
                </w:p>
                <w:p w:rsidR="00A97005" w:rsidDel="000A350C" w:rsidRDefault="00A97005" w:rsidP="00813CE2">
                  <w:pPr>
                    <w:ind w:left="709" w:firstLine="709"/>
                    <w:rPr>
                      <w:del w:id="2" w:author="Monique van Scherpenzeel" w:date="2014-08-12T08:42:00Z"/>
                    </w:rPr>
                  </w:pPr>
                  <w:ins w:id="3" w:author="Monique van Scherpenzeel" w:date="2014-08-12T08:44:00Z">
                    <w:r w:rsidRPr="00D774FF" w:rsidDel="000A350C">
                      <w:t xml:space="preserve"> </w:t>
                    </w:r>
                  </w:ins>
                  <w:del w:id="4" w:author="Monique van Scherpenzeel" w:date="2014-08-12T08:42:00Z">
                    <w:r w:rsidRPr="00D774FF" w:rsidDel="000A350C">
                      <w:delText>(CC BY-ND 3.0)</w:delText>
                    </w:r>
                    <w:r w:rsidDel="000A350C">
                      <w:delText xml:space="preserve"> </w:delText>
                    </w:r>
                    <w:r w:rsidDel="000A350C">
                      <w:tab/>
                    </w:r>
                  </w:del>
                </w:p>
                <w:p w:rsidR="00A97005" w:rsidRPr="002564CF" w:rsidRDefault="00A97005" w:rsidP="00813CE2"/>
              </w:txbxContent>
            </v:textbox>
            <w10:wrap type="square"/>
          </v:shape>
        </w:pict>
      </w:r>
      <w:r w:rsidR="00AD4165">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A97005" w:rsidRPr="00672722" w:rsidRDefault="00A97005" w:rsidP="00796267">
                  <w:pPr>
                    <w:rPr>
                      <w:b/>
                    </w:rPr>
                  </w:pPr>
                  <w:r w:rsidRPr="00672722">
                    <w:rPr>
                      <w:b/>
                    </w:rPr>
                    <w:t>versie</w:t>
                  </w:r>
                </w:p>
                <w:p w:rsidR="00A97005" w:rsidRPr="00870DA6" w:rsidRDefault="00A97005" w:rsidP="00796267">
                  <w:r>
                    <w:t>09</w:t>
                  </w:r>
                </w:p>
              </w:txbxContent>
            </v:textbox>
            <w10:wrap type="square"/>
          </v:shape>
        </w:pict>
      </w:r>
      <w:r w:rsidR="00AD4165">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A97005" w:rsidRDefault="00A97005" w:rsidP="00672722">
                  <w:pPr>
                    <w:jc w:val="left"/>
                    <w:rPr>
                      <w:b/>
                    </w:rPr>
                  </w:pPr>
                  <w:r w:rsidRPr="00672722">
                    <w:rPr>
                      <w:b/>
                    </w:rPr>
                    <w:t>datum</w:t>
                  </w:r>
                </w:p>
                <w:p w:rsidR="00A97005" w:rsidRPr="004419AB" w:rsidRDefault="00A97005" w:rsidP="00672722">
                  <w:pPr>
                    <w:jc w:val="left"/>
                  </w:pPr>
                  <w:r>
                    <w:t>18 december 2014</w:t>
                  </w:r>
                </w:p>
              </w:txbxContent>
            </v:textbox>
            <w10:wrap type="square"/>
          </v:shape>
        </w:pict>
      </w:r>
      <w:r w:rsidR="00AD4165">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A97005" w:rsidRPr="00D761FB" w:rsidRDefault="00A97005" w:rsidP="00796267">
                  <w:pPr>
                    <w:rPr>
                      <w:sz w:val="24"/>
                      <w:szCs w:val="24"/>
                    </w:rPr>
                  </w:pPr>
                  <w:bookmarkStart w:id="5" w:name="Opdrachtgever"/>
                  <w:r w:rsidRPr="00FD130F">
                    <w:rPr>
                      <w:sz w:val="24"/>
                      <w:szCs w:val="24"/>
                    </w:rPr>
                    <w:t>Geonovum</w:t>
                  </w:r>
                  <w:bookmarkEnd w:id="5"/>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6B466C" w:rsidRDefault="00AD4165" w:rsidP="006B466C">
      <w:pPr>
        <w:pStyle w:val="Inhopg3"/>
        <w:ind w:left="0"/>
        <w:rPr>
          <w:rFonts w:asciiTheme="minorHAnsi" w:eastAsiaTheme="minorEastAsia" w:hAnsiTheme="minorHAnsi" w:cstheme="minorBidi"/>
          <w:noProof/>
          <w:sz w:val="22"/>
          <w:szCs w:val="22"/>
        </w:rPr>
      </w:pPr>
      <w:r w:rsidRPr="00AD4165">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AD4165">
        <w:rPr>
          <w:b/>
          <w:sz w:val="20"/>
          <w:szCs w:val="20"/>
        </w:rPr>
        <w:fldChar w:fldCharType="separate"/>
      </w:r>
      <w:hyperlink w:anchor="_Toc406684859" w:history="1">
        <w:r w:rsidR="006B466C" w:rsidRPr="00906E91">
          <w:rPr>
            <w:rStyle w:val="Hyperlink"/>
            <w:noProof/>
          </w:rPr>
          <w:t>Objectcatalogus metadata</w:t>
        </w:r>
        <w:r w:rsidR="006B466C">
          <w:rPr>
            <w:noProof/>
            <w:webHidden/>
          </w:rPr>
          <w:tab/>
        </w:r>
        <w:r w:rsidR="006B466C">
          <w:rPr>
            <w:noProof/>
            <w:webHidden/>
          </w:rPr>
          <w:fldChar w:fldCharType="begin"/>
        </w:r>
        <w:r w:rsidR="006B466C">
          <w:rPr>
            <w:noProof/>
            <w:webHidden/>
          </w:rPr>
          <w:instrText xml:space="preserve"> PAGEREF _Toc406684859 \h </w:instrText>
        </w:r>
        <w:r w:rsidR="006B466C">
          <w:rPr>
            <w:noProof/>
            <w:webHidden/>
          </w:rPr>
        </w:r>
        <w:r w:rsidR="006B466C">
          <w:rPr>
            <w:noProof/>
            <w:webHidden/>
          </w:rPr>
          <w:fldChar w:fldCharType="separate"/>
        </w:r>
        <w:r w:rsidR="006B466C">
          <w:rPr>
            <w:noProof/>
            <w:webHidden/>
          </w:rPr>
          <w:t>4</w:t>
        </w:r>
        <w:r w:rsidR="006B466C">
          <w:rPr>
            <w:noProof/>
            <w:webHidden/>
          </w:rPr>
          <w:fldChar w:fldCharType="end"/>
        </w:r>
      </w:hyperlink>
    </w:p>
    <w:p w:rsidR="006B466C" w:rsidRDefault="006B466C">
      <w:pPr>
        <w:pStyle w:val="Inhopg4"/>
        <w:rPr>
          <w:rFonts w:asciiTheme="minorHAnsi" w:eastAsiaTheme="minorEastAsia" w:hAnsiTheme="minorHAnsi" w:cstheme="minorBidi"/>
          <w:sz w:val="22"/>
          <w:szCs w:val="22"/>
        </w:rPr>
      </w:pPr>
      <w:hyperlink w:anchor="_Toc406684860" w:history="1">
        <w:r w:rsidRPr="00906E91">
          <w:rPr>
            <w:rStyle w:val="Hyperlink"/>
          </w:rPr>
          <w:t>Geo object types</w:t>
        </w:r>
        <w:r>
          <w:rPr>
            <w:webHidden/>
          </w:rPr>
          <w:tab/>
        </w:r>
        <w:r>
          <w:rPr>
            <w:webHidden/>
          </w:rPr>
          <w:fldChar w:fldCharType="begin"/>
        </w:r>
        <w:r>
          <w:rPr>
            <w:webHidden/>
          </w:rPr>
          <w:instrText xml:space="preserve"> PAGEREF _Toc406684860 \h </w:instrText>
        </w:r>
        <w:r>
          <w:rPr>
            <w:webHidden/>
          </w:rPr>
        </w:r>
        <w:r>
          <w:rPr>
            <w:webHidden/>
          </w:rPr>
          <w:fldChar w:fldCharType="separate"/>
        </w:r>
        <w:r>
          <w:rPr>
            <w:webHidden/>
          </w:rPr>
          <w:t>6</w:t>
        </w:r>
        <w:r>
          <w:rPr>
            <w:webHidden/>
          </w:rPr>
          <w:fldChar w:fldCharType="end"/>
        </w:r>
      </w:hyperlink>
    </w:p>
    <w:p w:rsidR="006B466C" w:rsidRDefault="006B466C">
      <w:pPr>
        <w:pStyle w:val="Inhopg4"/>
        <w:rPr>
          <w:rFonts w:asciiTheme="minorHAnsi" w:eastAsiaTheme="minorEastAsia" w:hAnsiTheme="minorHAnsi" w:cstheme="minorBidi"/>
          <w:sz w:val="22"/>
          <w:szCs w:val="22"/>
        </w:rPr>
      </w:pPr>
      <w:hyperlink w:anchor="_Toc406684861" w:history="1">
        <w:r w:rsidRPr="00906E91">
          <w:rPr>
            <w:rStyle w:val="Hyperlink"/>
          </w:rPr>
          <w:t>Data types</w:t>
        </w:r>
        <w:r>
          <w:rPr>
            <w:webHidden/>
          </w:rPr>
          <w:tab/>
        </w:r>
        <w:r>
          <w:rPr>
            <w:webHidden/>
          </w:rPr>
          <w:fldChar w:fldCharType="begin"/>
        </w:r>
        <w:r>
          <w:rPr>
            <w:webHidden/>
          </w:rPr>
          <w:instrText xml:space="preserve"> PAGEREF _Toc406684861 \h </w:instrText>
        </w:r>
        <w:r>
          <w:rPr>
            <w:webHidden/>
          </w:rPr>
        </w:r>
        <w:r>
          <w:rPr>
            <w:webHidden/>
          </w:rPr>
          <w:fldChar w:fldCharType="separate"/>
        </w:r>
        <w:r>
          <w:rPr>
            <w:webHidden/>
          </w:rPr>
          <w:t>29</w:t>
        </w:r>
        <w:r>
          <w:rPr>
            <w:webHidden/>
          </w:rPr>
          <w:fldChar w:fldCharType="end"/>
        </w:r>
      </w:hyperlink>
    </w:p>
    <w:p w:rsidR="006B466C" w:rsidRDefault="006B466C">
      <w:pPr>
        <w:pStyle w:val="Inhopg4"/>
        <w:rPr>
          <w:rFonts w:asciiTheme="minorHAnsi" w:eastAsiaTheme="minorEastAsia" w:hAnsiTheme="minorHAnsi" w:cstheme="minorBidi"/>
          <w:sz w:val="22"/>
          <w:szCs w:val="22"/>
        </w:rPr>
      </w:pPr>
      <w:hyperlink w:anchor="_Toc406684862" w:history="1">
        <w:r w:rsidRPr="00906E91">
          <w:rPr>
            <w:rStyle w:val="Hyperlink"/>
          </w:rPr>
          <w:t>Enumeraties en codelijsten</w:t>
        </w:r>
        <w:r>
          <w:rPr>
            <w:webHidden/>
          </w:rPr>
          <w:tab/>
        </w:r>
        <w:r>
          <w:rPr>
            <w:webHidden/>
          </w:rPr>
          <w:fldChar w:fldCharType="begin"/>
        </w:r>
        <w:r>
          <w:rPr>
            <w:webHidden/>
          </w:rPr>
          <w:instrText xml:space="preserve"> PAGEREF _Toc406684862 \h </w:instrText>
        </w:r>
        <w:r>
          <w:rPr>
            <w:webHidden/>
          </w:rPr>
        </w:r>
        <w:r>
          <w:rPr>
            <w:webHidden/>
          </w:rPr>
          <w:fldChar w:fldCharType="separate"/>
        </w:r>
        <w:r>
          <w:rPr>
            <w:webHidden/>
          </w:rPr>
          <w:t>31</w:t>
        </w:r>
        <w:r>
          <w:rPr>
            <w:webHidden/>
          </w:rPr>
          <w:fldChar w:fldCharType="end"/>
        </w:r>
      </w:hyperlink>
    </w:p>
    <w:p w:rsidR="006B466C" w:rsidRDefault="006B466C">
      <w:pPr>
        <w:pStyle w:val="Inhopg4"/>
        <w:rPr>
          <w:rFonts w:asciiTheme="minorHAnsi" w:eastAsiaTheme="minorEastAsia" w:hAnsiTheme="minorHAnsi" w:cstheme="minorBidi"/>
          <w:sz w:val="22"/>
          <w:szCs w:val="22"/>
        </w:rPr>
      </w:pPr>
      <w:hyperlink w:anchor="_Toc406684863" w:history="1">
        <w:r w:rsidRPr="00906E91">
          <w:rPr>
            <w:rStyle w:val="Hyperlink"/>
          </w:rPr>
          <w:t>Kandidaat types en placeholders</w:t>
        </w:r>
        <w:r>
          <w:rPr>
            <w:webHidden/>
          </w:rPr>
          <w:tab/>
        </w:r>
        <w:r>
          <w:rPr>
            <w:webHidden/>
          </w:rPr>
          <w:fldChar w:fldCharType="begin"/>
        </w:r>
        <w:r>
          <w:rPr>
            <w:webHidden/>
          </w:rPr>
          <w:instrText xml:space="preserve"> PAGEREF _Toc406684863 \h </w:instrText>
        </w:r>
        <w:r>
          <w:rPr>
            <w:webHidden/>
          </w:rPr>
        </w:r>
        <w:r>
          <w:rPr>
            <w:webHidden/>
          </w:rPr>
          <w:fldChar w:fldCharType="separate"/>
        </w:r>
        <w:r>
          <w:rPr>
            <w:webHidden/>
          </w:rPr>
          <w:t>39</w:t>
        </w:r>
        <w:r>
          <w:rPr>
            <w:webHidden/>
          </w:rPr>
          <w:fldChar w:fldCharType="end"/>
        </w:r>
      </w:hyperlink>
    </w:p>
    <w:p w:rsidR="006B466C" w:rsidRDefault="006B466C">
      <w:pPr>
        <w:pStyle w:val="Inhopg4"/>
        <w:rPr>
          <w:rFonts w:asciiTheme="minorHAnsi" w:eastAsiaTheme="minorEastAsia" w:hAnsiTheme="minorHAnsi" w:cstheme="minorBidi"/>
          <w:sz w:val="22"/>
          <w:szCs w:val="22"/>
        </w:rPr>
      </w:pPr>
      <w:hyperlink w:anchor="_Toc406684864" w:history="1">
        <w:r w:rsidRPr="00906E91">
          <w:rPr>
            <w:rStyle w:val="Hyperlink"/>
          </w:rPr>
          <w:t>Geïmporteerde typen (informatief)</w:t>
        </w:r>
        <w:r>
          <w:rPr>
            <w:webHidden/>
          </w:rPr>
          <w:tab/>
        </w:r>
        <w:r>
          <w:rPr>
            <w:webHidden/>
          </w:rPr>
          <w:fldChar w:fldCharType="begin"/>
        </w:r>
        <w:r>
          <w:rPr>
            <w:webHidden/>
          </w:rPr>
          <w:instrText xml:space="preserve"> PAGEREF _Toc406684864 \h </w:instrText>
        </w:r>
        <w:r>
          <w:rPr>
            <w:webHidden/>
          </w:rPr>
        </w:r>
        <w:r>
          <w:rPr>
            <w:webHidden/>
          </w:rPr>
          <w:fldChar w:fldCharType="separate"/>
        </w:r>
        <w:r>
          <w:rPr>
            <w:webHidden/>
          </w:rPr>
          <w:t>53</w:t>
        </w:r>
        <w:r>
          <w:rPr>
            <w:webHidden/>
          </w:rPr>
          <w:fldChar w:fldCharType="end"/>
        </w:r>
      </w:hyperlink>
    </w:p>
    <w:p w:rsidR="006B466C" w:rsidRDefault="006B466C" w:rsidP="006B466C">
      <w:pPr>
        <w:pStyle w:val="Inhopg1"/>
        <w:numPr>
          <w:ilvl w:val="0"/>
          <w:numId w:val="0"/>
        </w:numPr>
        <w:ind w:left="360" w:hanging="360"/>
        <w:rPr>
          <w:rFonts w:asciiTheme="minorHAnsi" w:eastAsiaTheme="minorEastAsia" w:hAnsiTheme="minorHAnsi" w:cstheme="minorBidi"/>
          <w:sz w:val="22"/>
          <w:szCs w:val="22"/>
        </w:rPr>
      </w:pPr>
      <w:hyperlink w:anchor="_Toc406684865" w:history="1">
        <w:r w:rsidRPr="00906E91">
          <w:rPr>
            <w:rStyle w:val="Hyperlink"/>
          </w:rPr>
          <w:t>Bijlage 4: Alle codelijsten samen</w:t>
        </w:r>
        <w:r>
          <w:rPr>
            <w:webHidden/>
          </w:rPr>
          <w:tab/>
        </w:r>
        <w:r>
          <w:rPr>
            <w:webHidden/>
          </w:rPr>
          <w:fldChar w:fldCharType="begin"/>
        </w:r>
        <w:r>
          <w:rPr>
            <w:webHidden/>
          </w:rPr>
          <w:instrText xml:space="preserve"> PAGEREF _Toc406684865 \h </w:instrText>
        </w:r>
        <w:r>
          <w:rPr>
            <w:webHidden/>
          </w:rPr>
        </w:r>
        <w:r>
          <w:rPr>
            <w:webHidden/>
          </w:rPr>
          <w:fldChar w:fldCharType="separate"/>
        </w:r>
        <w:r>
          <w:rPr>
            <w:webHidden/>
          </w:rPr>
          <w:t>56</w:t>
        </w:r>
        <w:r>
          <w:rPr>
            <w:webHidden/>
          </w:rPr>
          <w:fldChar w:fldCharType="end"/>
        </w:r>
      </w:hyperlink>
    </w:p>
    <w:p w:rsidR="00085436" w:rsidRPr="00BB3722" w:rsidRDefault="00AD4165"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BB3722" w:rsidRDefault="0022612C" w:rsidP="00CC1783">
            <w:pPr>
              <w:jc w:val="left"/>
              <w:rPr>
                <w:highlight w:val="yellow"/>
              </w:rPr>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BB3722" w:rsidRDefault="00800D12" w:rsidP="00CC1783">
            <w:pPr>
              <w:jc w:val="left"/>
            </w:pPr>
            <w:r w:rsidRPr="00BB3722">
              <w:rPr>
                <w:highlight w:val="yellow"/>
              </w:rPr>
              <w:t>Aanvullende informatie</w:t>
            </w:r>
          </w:p>
        </w:tc>
      </w:tr>
    </w:tbl>
    <w:p w:rsidR="00BB3722" w:rsidRPr="00BB3722" w:rsidRDefault="00BB3722" w:rsidP="00800D12">
      <w:pPr>
        <w:sectPr w:rsidR="00BB3722" w:rsidRPr="00BB3722" w:rsidSect="00672722">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6" w:name="_Toc188091997"/>
    </w:p>
    <w:bookmarkEnd w:id="6"/>
    <w:p w:rsidR="00BB3722" w:rsidRPr="0022612C" w:rsidRDefault="003F09AA" w:rsidP="003F09AA">
      <w:pPr>
        <w:spacing w:before="100" w:beforeAutospacing="1" w:after="100" w:afterAutospacing="1" w:line="240" w:lineRule="auto"/>
        <w:jc w:val="left"/>
        <w:outlineLvl w:val="1"/>
        <w:rPr>
          <w:b/>
          <w:bCs/>
          <w:color w:val="000000"/>
          <w:sz w:val="24"/>
          <w:szCs w:val="24"/>
          <w:lang w:val="fr-FR"/>
        </w:rPr>
      </w:pPr>
      <w:r w:rsidRPr="0022612C">
        <w:rPr>
          <w:b/>
          <w:bCs/>
          <w:color w:val="000000"/>
          <w:sz w:val="24"/>
          <w:szCs w:val="24"/>
          <w:lang w:val="fr-FR"/>
        </w:rPr>
        <w:t>Applicatie schema IMKL2015: Object</w:t>
      </w:r>
      <w:r w:rsidR="00BB3722" w:rsidRPr="0022612C">
        <w:rPr>
          <w:b/>
          <w:bCs/>
          <w:color w:val="000000"/>
          <w:sz w:val="24"/>
          <w:szCs w:val="24"/>
          <w:lang w:val="fr-FR"/>
        </w:rPr>
        <w:t>catalogus</w:t>
      </w:r>
    </w:p>
    <w:p w:rsidR="00D421C4" w:rsidRPr="0022612C" w:rsidRDefault="00D421C4" w:rsidP="0022612C">
      <w:pPr>
        <w:rPr>
          <w:lang w:val="fr-FR"/>
        </w:rPr>
      </w:pPr>
      <w:bookmarkStart w:id="7" w:name="_Toc402784787"/>
      <w:bookmarkEnd w:id="7"/>
    </w:p>
    <w:p w:rsidR="0022612C" w:rsidRPr="0022612C" w:rsidRDefault="0022612C" w:rsidP="0022612C">
      <w:pPr>
        <w:pStyle w:val="Kop3"/>
      </w:pPr>
      <w:bookmarkStart w:id="8" w:name="_Toc406684859"/>
      <w:r w:rsidRPr="0022612C">
        <w:t>Objectcatalogus metadata</w:t>
      </w:r>
      <w:bookmarkEnd w:id="8"/>
    </w:p>
    <w:p w:rsidR="0022612C" w:rsidRDefault="0022612C" w:rsidP="0022612C">
      <w:pPr>
        <w:rPr>
          <w:lang w:val="fr-FR"/>
        </w:rPr>
      </w:pPr>
    </w:p>
    <w:p w:rsidR="0022612C" w:rsidRPr="0022612C" w:rsidRDefault="0022612C" w:rsidP="0022612C">
      <w:pPr>
        <w:rPr>
          <w:lang w:val="fr-FR"/>
        </w:rPr>
      </w:pPr>
    </w:p>
    <w:p w:rsidR="0022612C" w:rsidRPr="00D239F0" w:rsidRDefault="0022612C" w:rsidP="0022612C">
      <w:pPr>
        <w:pStyle w:val="Normaalweb"/>
        <w:rPr>
          <w:rFonts w:ascii="Verdana" w:hAnsi="Verdana"/>
          <w:sz w:val="16"/>
          <w:szCs w:val="16"/>
        </w:rPr>
      </w:pPr>
      <w:r w:rsidRPr="00D239F0">
        <w:rPr>
          <w:rFonts w:ascii="Verdana" w:hAnsi="Verdana"/>
          <w:b/>
          <w:bCs/>
          <w:sz w:val="16"/>
          <w:szCs w:val="16"/>
        </w:rPr>
        <w:t xml:space="preserve">Table 3 - </w:t>
      </w:r>
      <w:r>
        <w:rPr>
          <w:rFonts w:ascii="Verdana" w:hAnsi="Verdana"/>
          <w:b/>
          <w:bCs/>
          <w:sz w:val="16"/>
          <w:szCs w:val="16"/>
        </w:rPr>
        <w:t>Object</w:t>
      </w:r>
      <w:r w:rsidRPr="00D239F0">
        <w:rPr>
          <w:rFonts w:ascii="Verdana" w:hAnsi="Verdana"/>
          <w:b/>
          <w:bCs/>
          <w:sz w:val="16"/>
          <w:szCs w:val="16"/>
        </w:rPr>
        <w:t>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Naam van feature catalogus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Scope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Versienummer</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 (UML versie 05)</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Versiedatum</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2014-12-18</w:t>
            </w:r>
          </w:p>
        </w:tc>
      </w:tr>
      <w:tr w:rsidR="0022612C" w:rsidRPr="00D239F0" w:rsidTr="00A97005">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Herkomst Definities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Dataspecificatie IMKL2015</w:t>
            </w:r>
          </w:p>
        </w:tc>
      </w:tr>
    </w:tbl>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Pr="00D239F0" w:rsidRDefault="0022612C" w:rsidP="0022612C">
      <w:pPr>
        <w:pStyle w:val="Normaalweb"/>
        <w:rPr>
          <w:rFonts w:ascii="Verdana" w:hAnsi="Verdana"/>
          <w:sz w:val="16"/>
          <w:szCs w:val="16"/>
        </w:rPr>
      </w:pPr>
      <w:r w:rsidRPr="00D239F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18"/>
        <w:gridCol w:w="3326"/>
        <w:gridCol w:w="1678"/>
      </w:tblGrid>
      <w:tr w:rsidR="0022612C" w:rsidRPr="00D239F0" w:rsidTr="00A97005">
        <w:trPr>
          <w:trHeight w:val="225"/>
          <w:tblHeader/>
          <w:tblCellSpacing w:w="0" w:type="dxa"/>
        </w:trPr>
        <w:tc>
          <w:tcPr>
            <w:tcW w:w="3718"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Package</w:t>
            </w:r>
          </w:p>
        </w:tc>
        <w:tc>
          <w:tcPr>
            <w:tcW w:w="175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Stereotypes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Aansluitschets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Adres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Annotatie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AnnotatieTypeValue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Appurtenance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Belang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BuisleidingtypeType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Cabinet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DiepteNAP</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DiepteReferentieValue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DiepteTovMaaiveld</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Duct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DuctMateriaalTypeValue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EffectScenarioType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ElectricityCableMateriaalTypeValue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ElectricityCableTypeValue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ExtraDetailinfo</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lastRenderedPageBreak/>
              <w:t>ExtraGeometrie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ExtraInformatie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ExtraTopografie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ExtraTopografieTypeValue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GegevensBelang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IMKLBasis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Kabelbed</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KabelOfLeiding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KabelSpecifiek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KunstwerkDetailschets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Label</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Leidingelement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Maatvoering</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Manhole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Mantelbuis</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PartyRoleExtendedValue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Pole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RioolleidingTypeWaarde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RRGSbuisleidingSpecifiek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TechnischContactpersoon</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TechnischGebouw</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TelecommunicationsCableMateriaalTypeValue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Thema</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«enumeration»</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ThermalPipe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ThermalPipeMateriaalTypeValue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Tower</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lastRenderedPageBreak/>
              <w:t>Utiliteitsnet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Veiligheidsstrook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NEN3610ID</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IMKL2015</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«dataType»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lang w:val="en-GB"/>
              </w:rPr>
              <w:t>Common Extended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UtilityNetwork</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Cabinet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Pole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Duct</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Tower</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Manhole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Appurtenance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Common Utility Network Elements</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Oil-Gas-Chemicals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Electricity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SewerWaterTypeValue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Sewer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ThermalPipe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Thermal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Telecommunications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WaterTypeValue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«codeList»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WaterPipe</w:t>
            </w:r>
          </w:p>
        </w:tc>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Water Network</w:t>
            </w:r>
          </w:p>
        </w:tc>
        <w:tc>
          <w:tcPr>
            <w:tcW w:w="1752" w:type="dxa"/>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t>«featureType»</w:t>
            </w:r>
          </w:p>
        </w:tc>
      </w:tr>
    </w:tbl>
    <w:p w:rsidR="0022612C" w:rsidRDefault="0022612C" w:rsidP="0022612C">
      <w:pPr>
        <w:pStyle w:val="Kop4"/>
        <w:rPr>
          <w:rFonts w:ascii="Verdana" w:hAnsi="Verdana"/>
          <w:sz w:val="16"/>
          <w:szCs w:val="16"/>
        </w:rPr>
      </w:pPr>
    </w:p>
    <w:p w:rsidR="0022612C" w:rsidRDefault="0022612C" w:rsidP="0022612C">
      <w:pPr>
        <w:pStyle w:val="Kop4"/>
        <w:rPr>
          <w:rFonts w:ascii="Verdana" w:hAnsi="Verdana"/>
          <w:sz w:val="16"/>
          <w:szCs w:val="16"/>
        </w:rPr>
      </w:pPr>
    </w:p>
    <w:p w:rsidR="0022612C" w:rsidRPr="0022612C" w:rsidRDefault="0022612C" w:rsidP="0022612C">
      <w:pPr>
        <w:pStyle w:val="Kop4"/>
      </w:pPr>
      <w:bookmarkStart w:id="9" w:name="_Toc406684860"/>
      <w:r w:rsidRPr="0022612C">
        <w:t>Geo object types</w:t>
      </w:r>
      <w:bookmarkEnd w:id="9"/>
    </w:p>
    <w:p w:rsidR="0022612C" w:rsidRPr="00D239F0" w:rsidRDefault="0022612C" w:rsidP="0022612C">
      <w:pPr>
        <w:pStyle w:val="Kop5"/>
        <w:rPr>
          <w:sz w:val="16"/>
          <w:szCs w:val="16"/>
        </w:rPr>
      </w:pPr>
      <w:r w:rsidRPr="00D239F0">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AanduidingEisVoorzorgsmaatregel</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Aanduiding van een netelement waarop een eis voorzorgsmaatregel van toepassing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IMKLBasis</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Een eis voorzorgsmaatregel is altijd gekoppeld aan een net of aan een element daarvan. Omdat de voorzorgsmaatregel van toepassing kan zijn op delen van een element is ze als apart geometrisch vlakobject gedefinieerd. De begrenzing van het vlak is standaard 1 meter aan weerzijde van het gerelateerde net 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Vermelding of er voorzorgsmaatregelen getroffen dienen te worden. Aangegeven wordt wat de voorzorgsmaatregel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GM_Surface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Standaard wordt een strook van 1 meter aan beide zijden van een kabel of leiding genomen.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opKabelOfLeiding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 of leiding waar de voorzorgsmaatregel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opKabelEnLeidingContainer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 en leidingcontainer waar de voorzorgsmaatregel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opContainerLeidingelement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Containerleidingelement waar de voorzorgsmaatregel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Leidingelement waar de voorzorgsmaatregel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Aansluitschets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84"/>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Aansluitschets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46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Weergave van een aansluiting in een rasterbestand.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ExtraDetailinfo</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Aansluitschetsen hebben adresgegevens conform BAG.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Annotatie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rPr>
                      <w:color w:val="1D1819"/>
                    </w:rPr>
                    <w:t>Teksten en symbolen weergegeven in het kaartbeeld.</w:t>
                  </w:r>
                  <w:r w:rsidRPr="00D239F0">
                    <w:t xml:space="preserv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Via het “annotatieType” attribuut kan het soort annotatie of maatvoering object worden bepaald – voor visualisatie - en via het attribuut “label” kan de tekst of numerieke waarde worden doorgegeven.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AnnotatieTypeValue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Aard van de opgenomen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Annotatie kan voor o.a. maatvoering getypeerd zijn.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Hoek waaronder een labeltekst wordt weergegeven.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Voor een annotatie die gekoppeld is aan een puntgeometrie, geeft dit attribuut aan onder welke hoek de labeltekst moet worden weergegeven. De hoek wordt aangeduid in gehele zestigdelige graden. 0 graden is gelijk aan een horizontale tekst. De hoek wordt met positieve waarden tegen de klok in vanaf de horizontaal (oosten) weergegeven. Dit attribuut heeft een Measure als data type. De UOM wordt uitgedrukt via de volgende OGC URN code: urn:ogc:def:uom:OGC::deg.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Positie of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Afhankelijk van het type annotatie betreft het een plaatsingspunt van het label of de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Appurtenance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leidingelement dat door zijn type wordt beschreven (via het attribuut appurtenanceType).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Leidingelement, Appurtenance, 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Bijvoorbeeld objecten zoals een schakelkast, verdeelkast, kranen, afsluiters, versterkers, kabelmof, rioolput, (druk)rioolgemaal, kathodische bescherming, boorput, etc.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hoogte of lengte van het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Afhankelijk van het type object is het de hoogte of lengte vanaf het maaiveld of van het totale object. Opm: dit kan beter. Dit attribuut heeft een Length als data type. De UOM wordt uitgedrukt via 1 van de volgende OGC URN codes: • urn:ogc:def:uom:OGC::m • urn:ogc:def:uom:OGC::cm • urn:ogc:def:uom:OGC::mm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Belang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Gebied waar een netbeheerder een belang, verantwoordelijkheid, heeft in relatie tot een utiliteitsnet.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gebied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GebiedBelang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gegevens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GegevensBelang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Thema</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Het thema geeft aan welk type leiding het betreft en welke functie de leidingen hebben. Bijvoorbeeld datatransport, gas lage druk, laagspanning, riool etc. Gekozen kan worden uit een lijst van thema’s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Signaleringskabels die data vervoeren vallen onder datatransport.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Cabinet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Kast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kast-object dat nutsvoorzieningenobjecten kan bevatten die tot een of meer nutsvoorzieningennetwerken behoren.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 Cabinet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ContainerLeidingelement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gemeenschappelijke attributen en associaties bevat voor alle containerleidingelement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Boolean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Aangegeven wordt of het containerleidingelement bovengronds vanaf het maaiveld zichtbaar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nauwkeurigheid voor WION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ID van het overeenkomstige object uit de Basisregistratie Grootschalige Topografie of pluslaag.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Diepte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gemeenschappelijke attributen en associaties bevat voor de diepte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NauwkeurigheidDiepteValue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nauwkeurigheid van de dekking van een KabelOfLeiding of KabelEnLeidingContainer object of diepte van een Leidingelement of ContainerLeidingelement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gebruikt een codelijst – zie NauwkeurigheidDiepteValue.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de afstand weer vanaf de referentie – NAP of maaiveld – tot bovenkant van een KabelOfLeiding of KabelEnLeidingcontainer object of onderkant van Leidingelement of ContainerLeidingelement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heeft een Measure als data type. De UOM wordt uitgedrukt via 1 van de volgende OGC URN codes: • urn:ogc:def:uom:OGC::m • urn:ogc:def:uom:OGC::cm • urn:ogc:def:uom:OGC::mm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datum waarop het dieptepeil werd opgemeten.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Locatie van het dieptegegeven.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Locatie waar de diepte-informatie van toepassing is. Eén leiding kan meerdere dieptegegevens langs het traject van de leiding hebben.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Leidingelement object een diepte object behoort.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heeftContainerLeidingelement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Containerleidingelement object een diepte object behoort. Containerleidingelement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heeftKabelOfLeiding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KabelOfLeiding object een diepte object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heeftKabelEnLeidingContainer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Geeft aan tot welk KabelEnLeidingContainer object een diepte object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DiepteNAP</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Object dat dient om de afstand weer te geven in absolute waarde van het NAP-nulpunt tot de bovenkant van kabel of leiding of leidingcontainer; de onderkant van een leidingelement of containerleidinglelement.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Hoogte van het maaiveld t.o.v. NAP.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datum waarop het maaiveldpeil werd opgemeten.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DiepteTovMaaiveld</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Object dat dient om de afstand weer te geven in absolute waarde van het NAP-nulpunt tot de bovenkant van kabel of leiding of leidingcontainer; de onderkant van een leidingelement of containerleidinglelement.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heeftUtilityNetwork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utiliteitsnet of deel daarvan.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Duct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behuizing die ertoe dient om door middel van een omhullende constructie kabels en leidingen te beschermen en geleiden.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Duct, 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Een duct is een constructie anders dan een buis. Een kabelbed of geul valt onder een duct. Een mantelbuis niet.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ElectricityCable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Elektriciteitskabel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aansluiting of reeks aansluitingen van een nutsvoorzieningennet voor het overbrengen van elektriciteit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ElectricityCable, KabelSpecifiek,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ExtraDetailinfo</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Object dat extra informatie over één of meerdere utility network elementen weergeeft via bijkomende bestanden.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Indien het (huis)aansluitingschetsen betreft wordt de subklasse Aansluitschets gebruikt.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Adres</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Adresaanduiding conform BAG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ExtraDetailInfoTypeValue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Beschrijft het type detailinformatie.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URI</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Bestandsnaam van het bestand dat meegegeven wordt.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bestandsnaam omvat ook de locatie van het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BestandMediaTypeValue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Media type van een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URI</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identificator van een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Deze identificator wordt beschreven via een URI.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Locatie waar de detailinformatie op van toepassing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Kan een punt lijn of vlak zijn.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ExtraGeometrie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Verzamelobject voor extra geometrie van netwerkelementen.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GM_Surface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Tweedimensionale vlakrepresentatie van het netwerkelement.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gebruikt indien een netwerkelement ook additioneel als gebied wordt gerepresenteerd.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GM_Point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2.5D representatie van een leidingelement, dus inclusief z waarde.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GM_Curve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2.5D representatie van een lijnvormig netwerkelement.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Ten opzichte van de 2D representatie wordt de z coordinaat toegevoegd, maar ook waar nodig extra coordinatenparen om de lijn correct in 3D te representeren.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GM_Surface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2.5D vlakrepresentatie van het netwerkelement.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GM_Solid</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Representatie van het netwerkelement als 3D volume.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ExtraInformatie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Informatie toegevoegd aan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objecten kunnen via annotatie en gekoppelde bestanden voorzien worden van extra informatie.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Leidingelement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adasdasdsda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adasdas</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opContainerLeidingelementen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Containerleidingelement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opKabelEnLeidingen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 of leiding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opKabelEnLeidingContainers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 of leidingcontainer waar de informatie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ExtraTopografie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Topografie die extra wordt toegevoegd voor relatieve plaatsbepaling van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In principe wordt er een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extraTopografieType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ExtraTopografieTypeValue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Soort topografie.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Is het eigen of ontwerp topografie.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TopografischObjectTypeValue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Soort topografisch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Aangeven wordt welk type object uit de BGT of BGT plus is opgenomen.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Plaatsaanduiding van de extra topografie.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In geval van een geografisch object worden deze topografieën gesitueerd via het attribuut “ligging” waarbij punt, lijn en polygoon geometrieën gebruikt kunnen worden.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Utiliteitsnet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het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IMKLBasis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basis attributen bevat van de IMKL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NEN3610ID</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identificatie van het object binnen het domein van NEN 3610.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«identificatie»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NEN 3610:2011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begindatum waarop een data object werd aangemaakt, het begin van de levenscyclus van een data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is afkomstig van INSPIRE maar wordt ook gebruikt in de IMKL-specieke objecten. Dit attribuut heeft DateTime als data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DateTime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datum die het einde van een levenscyclus van een data object aangeeft.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is afkomstig van INSPIRE maar wordt ook gebruikt in de IMKL-specieke objecten. Dit attribuut heeft DateTime als data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Kabelbed</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Kabelbed of Geul: Ruimtebeslag dat door een gemeenschappelijk tracé van één of meer kabels, buizen, HDPE- en/of mantelbuizen – die toebehoren aan één netbeheerder - wordt gevormd.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Duct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Synoniem voor kabelbed is geul. Losse kabels of buizen die bij elkaar in een kabelbed liggen. Informatie is opgenomen op het niveau van de set van kabels of buizen.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KabelEnLeidingContainer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gemeenschappelijke attributen en associaties bevat voor alle kabel- en leidingcontainer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WION nauwkeurigheid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isBovengrondsZichtbaar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Boolean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Aangegeven wordt of het leidingelement bovengronds vanaf het maaiveld zichtbaar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wordt alleen gebruikt indien het leidingelement bovengrondszichtbaar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Extra informatie in de vorm van een toelichting.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Integer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Aantal kabels leidingen of buizen dat zich in het containerelement bevindt.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Wordt opgenomen indien het aantal meer dan één 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KabelOfLeiding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Leidingen, buizen of kabels bestemd voor voortgeleiding van energie, materie of data.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WION nauwkeurigheid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Extra informatie in de vorm van een toelichting.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KabelSpecifiek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kabel-specifieke attributen bevat van de IMKL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Diameter van een kabel of leiding uitgedrukt in een Unit of Measure (UOM).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attribuut heeft een Measure als data type. De UOM wordt uitgedrukt via één van de volgende OGC URN codes: • urn:ogc:def:uom:OGC::m • urn:ogc:def:uom:OGC::cm • urn:ogc:def:uom:OGC::mm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KunstwerkDetailschets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68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KunstwerkDetailschets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76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Detailschets van kunstwerken ten behoeve van leidingtrace.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ExtraDetailinfo</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In de regel bestaande uit dwarsprofiel, lengteprofiel, gestuurde boring.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724"/>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Label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0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labelattributen bevat van de IMKL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580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Tekst of getal dat een eigenschap omschrijft of kwantificeert.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omschrijving</w:t>
            </w:r>
          </w:p>
          <w:tbl>
            <w:tblPr>
              <w:tblW w:w="5000" w:type="pct"/>
              <w:tblCellSpacing w:w="0" w:type="dxa"/>
              <w:tblCellMar>
                <w:top w:w="15" w:type="dxa"/>
                <w:left w:w="15" w:type="dxa"/>
                <w:bottom w:w="15" w:type="dxa"/>
                <w:right w:w="15" w:type="dxa"/>
              </w:tblCellMar>
              <w:tblLook w:val="04A0"/>
            </w:tblPr>
            <w:tblGrid>
              <w:gridCol w:w="360"/>
              <w:gridCol w:w="1500"/>
              <w:gridCol w:w="580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Gedetailleerde omschrijving van het informatieobject.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Kan toegevoegd worden als het label meer uitleg behoeft.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Leidingelement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object dat bij een leiding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Boolean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Aangegeven wordt of het leidingelement bovengronds vanaf het maaiveld zichtbaar 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NauwkeurigheidXYvalue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Indicatie van de nauwkeurigheid in horizontaal vlak (x,y) waarmee de geometrie van de ligging van de leiding is aangegeven.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WION nauwkeurigheid is minimaal +/- 1 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 waarop het object is gelegd.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Wordt alleen opgenomen indien er sprake is van een legging die afwijkt van de gangbare (standaard) dieptelegging.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ExtraGeometrie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geometrie naast de verplichte arc/node.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Maatvoering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rPr>
                      <w:color w:val="1D1819"/>
                    </w:rPr>
                    <w:t>Teksten en symbolen weergegeven in het kaartbeeld.</w:t>
                  </w:r>
                  <w:r w:rsidRPr="00D239F0">
                    <w:t xml:space="preserv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rPr>
                      <w:color w:val="1D1819"/>
                    </w:rPr>
                    <w:t xml:space="preserve">Voor de </w:t>
                  </w:r>
                  <w:r w:rsidRPr="00D239F0">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MaatvoeringsTypeValue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Aard van de opgenomen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Annotatie kan voor o.a. maatvoering getypeerd zijn.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Hoek waaronder een labeltekst wordt weergegeven.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Voor een annotatie die gekoppeld is aan een puntgeometrie, geeft dit attribuut aan onder welke hoek – t.o.v. het oosten, tegenwijzerzin - vanuit het steunpunt de labeltekst moet worden weergegeven. De hoek wordt aangeduid in gehele zestigdelige graden. Het attribuut is niet verplicht. Verstekwaarde is 0 (dus horizontaal weergegeven rechtopstaande tekst). De hoek wordt met positieve waarden aangeduid. Dit attribuut heeft een Measure als data type. De UOM wordt uitgedrukt via de volgende OGC URN code: urn:ogc:def:uom:OGC::deg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IMKL-Be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GM_Object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Positie of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Afhankelijk van het type annotatie betreft het een plaatsingspunt van het label of de geometrie van de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lastRenderedPageBreak/>
              <w:t>Manhole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Mangat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omhullingsobject dat een of meer nutsvoorzieningennetobjecten kan bevatten.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Manhole, 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Graag voorbeelden......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Mantelbuis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Beschermingsbuis.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OilGasChemicalsPipe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OlieGasChemicalienPijpleiding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pijpleiding voor het overbrengen van olie, gas of chemicaliën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RRGSbuisleidingSpecifiek, OilGasChemicalsPipe,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Pipe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Buis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aansluiting of reeks aansluitingen van een nutsvoorzieningennet voor het overbrengen van vaste stoffen, vloeistoffen, chemicaliën of gassen van de ene locatie naar een andere. Een pijpleiding kan tevens dienst doen als object voor het omhullen van meerdere kabels (een bundel kabels) of andere (kleinere) pijpleidingen.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 KabelEnLeidingContainer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Dit is de algemene Inpsire definitie voor pipe (buis). Hier wordt alleen de functie voor het omhullen van kabels en leidingen en andere buizen gebruikt.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PipeMaterialTypeValue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Materiaal waaruit de buis bestaat.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Pole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Mast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mast-object dat dienst kan doen als drager van nutsvoorzieningenobjecten van een of meer nutsvoorzieningnetten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 Pole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RRGSbuisleidingSpecifiek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RRGSbuisleidingSpecifiek</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buisleiding-attributen bevat specifiek van de Risico Register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Integer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wanddikte van de buis in millimeters.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het CAS-nummer van de voor het risico maatgevende stof.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EffectScenarioType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Scenario dat maatgevend is geweest voor de gegeven effectafstand dodelijk.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Naam van de (hoofd)transportroute.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casnummerMaatgevendeStof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Het CAS-nummer van de voor het risico maatgevende stof.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BuisleidingtypeType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SewerPipe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Rioolleiding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rioleringsleiding voor het overbrengen van afvalwater (rioolwater en hemelwater)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 (aangepast)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StedelijkWaterSpecifiek, Label, KabelOfLeiding, SewerPipe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StedelijkWaterSpecifiek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Abstract data object dat de rioolleiding attributen bevat specifiek van de stedelijkwater extensie.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RioolleidingTypeWaarde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Typering van soort rioolleiding.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63"/>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TechnischGebouw</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243"/>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Heeft iemand een definitie?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Telecommunicatiekabel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aansluiting of reeks aansluitingen van een nutsvoorzieningennet voor het overbrengen van signaalinformatie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TelecommunicationsCable, KabelSpecifiek,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Is de definitie ok?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ThermalPipe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ThermischePijpleiding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leiding voor het transporteren van warmte of koelte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ThermalPipe, Label, KabelOfLeiding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Tower</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Eenvoudig toren-object dat dienst kan doen als drager van nutsvoorzieningenobjecten van een of meer nutsvoorzieningnetten.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ContainerLeidingelement, Tower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60"/>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TransportrouteRisico</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84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Hoofdtransportroute met o.a. de risicocontour als kenmerk.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484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GM_Surface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Geometrie v.d. risicontour 10-6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bijBuisleiding</w:t>
            </w:r>
          </w:p>
          <w:tbl>
            <w:tblPr>
              <w:tblW w:w="5000" w:type="pct"/>
              <w:tblCellSpacing w:w="0" w:type="dxa"/>
              <w:tblCellMar>
                <w:top w:w="15" w:type="dxa"/>
                <w:left w:w="15" w:type="dxa"/>
                <w:bottom w:w="15" w:type="dxa"/>
                <w:right w:w="15" w:type="dxa"/>
              </w:tblCellMar>
              <w:tblLook w:val="04A0"/>
            </w:tblPr>
            <w:tblGrid>
              <w:gridCol w:w="360"/>
              <w:gridCol w:w="1500"/>
              <w:gridCol w:w="484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OilGasChemicalsPipe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buisleiding waar de risicocontour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Utiliteitsnet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verzameling netwerkelementen die tot één type nutsvoorzieningennet behoren.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Label, UtilityNetwork, 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TechnischContactpersoon</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Opm: is dit nodig? Of zit dit al in related party? Persoon die gecontacteerd kan worden voor technisch-inhoudelijke informatie over deze dataset.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Vermelding of er voorzorgsmaatregelen getroffen dienen te worden. Aangegeven wordt wat de voorzorgsmaatregel is.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Alleen de eis voorzorgsmaatregel met de hoogste prioriteit binnen de dataset wordt opgenomen. Op basis van prioriteitscriteria wordt van alle binnen dit deel van het utiliteitsnetwork en dit thema geldende voorzorgsmaatregelen de maatregel met de hoogste proriteit opgenomen.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Thema</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Het thema geeft aan welk type leiding het betreft en welke functie de leidingen hebben. Bijvoorbeeld datatransport, gas lage druk, laagspanning, riool etc. Gekozen kan worden uit een lijst van thema’s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Signaleringskabels die data vervoeren vallen onder datatransport.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elements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ContainerLeidingelement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elementen die deel uitmaken van een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heeftExtraTopografieen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ExtraTopografie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Verwijzing naar extra topografie.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standaardDieptelegging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DiepteTovMaaiveld</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Gangbare dieptelegging behorend bij dit utility netwerk.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Nettten hebben een standaard dieptelegging. Deze kan verschillen per regio. Dat kan een moeilijkheid geven in het bepalen en uitwisselen van deze informatie.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ExtraInformatie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Extra informatie over dit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heeftDieptes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Diepte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Dieptes die bij een utility netwerk horen.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Veiligheidsstrook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Veiligheidsstrook</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Strook gekoppeld aan een element van een net met gevaarlijke inhoud. Binnen de strook is een bijzondere eis voorzorgsmaatregel van toepassing.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IMKLBasis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Een veiligheidsstrook hoort bij onderdelen van een net met gevaarlijke inhoud te weten: a. aardgasleidingen met een uitwendige diameter van meer dan 50 mm en een druk van meer dan 1600 kPa; b. buisleidingen voor het vervoer van brandbare vloeistoffen van de categorieën K1, K2 of K3, met een uitwendige diameter van meer dan 100 mm; c. buisleidingen voor andere gevaarlijke stoffen dan bedoeld onder a en b, waarvoor het plaatsgebonden risico op een afstand van 5 m gemeten vanaf het hart van de buisleiding hoger is dan 10-6 per jaar. Deze strook omvat maximaal een gebied van 5 meter aan weerszijden van de buisleiding.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GM_Surface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bijBuisleiding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OilGasChemicalsPipe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Vewijzing naar buisleiding waar de veiligheidsstrook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bijWarmteleiding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ThermalPipe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Vewijzing naar een thermische pijpleiding waar de veiligheidsstrook betrekking op heeft.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WaterPipe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waterleiding voor het overbrengen van water van de ene locatie naar een andere.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Inspire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KabelOfLeiding, WaterPipe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Default="0022612C" w:rsidP="0022612C">
      <w:pPr>
        <w:pStyle w:val="Kop4"/>
        <w:rPr>
          <w:rFonts w:ascii="Verdana" w:hAnsi="Verdana"/>
          <w:sz w:val="16"/>
          <w:szCs w:val="16"/>
        </w:rPr>
      </w:pPr>
    </w:p>
    <w:p w:rsidR="0022612C" w:rsidRPr="0022612C" w:rsidRDefault="0022612C" w:rsidP="0022612C">
      <w:pPr>
        <w:pStyle w:val="Kop4"/>
      </w:pPr>
      <w:bookmarkStart w:id="10" w:name="_Toc406684861"/>
      <w:r w:rsidRPr="0022612C">
        <w:t>Data types</w:t>
      </w:r>
      <w:bookmarkEnd w:id="10"/>
    </w:p>
    <w:p w:rsidR="0022612C" w:rsidRPr="00D239F0" w:rsidRDefault="0022612C" w:rsidP="0022612C">
      <w:pPr>
        <w:pStyle w:val="Kop5"/>
        <w:rPr>
          <w:sz w:val="16"/>
          <w:szCs w:val="16"/>
        </w:rPr>
      </w:pPr>
      <w:r w:rsidRPr="00D239F0">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Adres</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BAG-Adres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Beschrijving van een locatie van door middel van een adres.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Adresgegevens van Panden, Ligplaatsen en Staanplaatsen zijn beschreven in de BAG. Voor de attributen van net adres zijn de BAG definities gebruikt.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naamOpenbareRuimte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naam die aan een OPENBARE RUIMTE is toegekend in een daartoe strekkend formeel gemeentelijk besluit.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door of namens het gemeentebestuur ten aanzien van een adresseerbaar object toegekende nummering.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door of namens het gemeentebestuur ten aanzien van een adresseerbaar object toegekende toevoeging aan een huisnummer in de vorm van een alfanumeriek teken.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Integer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Een door of namens het gemeentebestuur ten aanzien van een adresseerbaar object toegekende nadere toevoeging aan een huisnummer of een combinatie van huisnummer en huisletter.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benaming van een door het gemeentebestuur aangewezen WOONPLAATS.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door TNT Post vastgestelde code behorende bij een bepaalde combinatie van een straatnaam en een huisnummer.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BAG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landcode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Afkorting van de landsnaam conform ISO 3166 - Country codes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GegevensBelang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23"/>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GegevensBelang</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303"/>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IN ONDERZOEK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TechnischContactpersoon</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Persoon die gecontacteerd kan worden voor technisch-inhoudelijke informatie over deze dataset.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email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stringOrNilReason</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NEN3610ID</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identificatiegegevens voor de universeel unieke identificatie van een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«dataType»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namespace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verwijzing naar een registratie van 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unieke identificatiecode binnen een registratie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‘LokaalId’ is de identificatiecode die een object heeft binnen een (lokale) registratie. De volgende karakters mogen in een lokaalID voorkomen: {”A”…”Z”, “a”…”z”, ”0”…”9”, “_”, “-“, “,”, ”.”}.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CharacterString</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versie-aanduiding van een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Het attribuut ‘versie’ maakt geen deel uit van de identificatie van het object maar kan worden gebruikt om verschillende versies van hetzelfde object te identificeren.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Herkomst:</w:t>
                  </w:r>
                </w:p>
              </w:tc>
              <w:tc>
                <w:tcPr>
                  <w:tcW w:w="0" w:type="auto"/>
                  <w:hideMark/>
                </w:tcPr>
                <w:p w:rsidR="0022612C" w:rsidRPr="00D239F0" w:rsidRDefault="0022612C" w:rsidP="00A97005">
                  <w:r w:rsidRPr="00D239F0">
                    <w:t xml:space="preserve">NEN 3610:2011 </w:t>
                  </w:r>
                </w:p>
              </w:tc>
            </w:tr>
          </w:tbl>
          <w:p w:rsidR="0022612C" w:rsidRPr="00D239F0" w:rsidRDefault="0022612C" w:rsidP="00A97005"/>
        </w:tc>
      </w:tr>
    </w:tbl>
    <w:p w:rsidR="0022612C" w:rsidRDefault="0022612C" w:rsidP="0022612C">
      <w:pPr>
        <w:pStyle w:val="Kop4"/>
      </w:pPr>
    </w:p>
    <w:p w:rsidR="0022612C" w:rsidRDefault="0022612C" w:rsidP="0022612C">
      <w:pPr>
        <w:pStyle w:val="Kop4"/>
      </w:pPr>
    </w:p>
    <w:p w:rsidR="0022612C" w:rsidRPr="0022612C" w:rsidRDefault="0022612C" w:rsidP="0022612C">
      <w:pPr>
        <w:pStyle w:val="Kop4"/>
      </w:pPr>
      <w:bookmarkStart w:id="11" w:name="_Toc406684862"/>
      <w:r w:rsidRPr="0022612C">
        <w:t>Enumeraties en codelijsten</w:t>
      </w:r>
      <w:bookmarkEnd w:id="11"/>
    </w:p>
    <w:p w:rsidR="0022612C" w:rsidRPr="00D239F0" w:rsidRDefault="0022612C" w:rsidP="0022612C">
      <w:pPr>
        <w:pStyle w:val="Kop5"/>
        <w:rPr>
          <w:sz w:val="16"/>
          <w:szCs w:val="16"/>
        </w:rPr>
      </w:pPr>
      <w:r w:rsidRPr="00D239F0">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Thema</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Thema of discipline waar een leiding of leidingelement toe behoort.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OPMERKING: Zijn de definities nog actueel?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«enumeration»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buisleiding gevaarlijke inhoud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datatransport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De elektronische overdracht van signaalinformatie tussen punten via kabels die deel uitmaken van een net. NB: De aansluitleiding kan ook alleen op (huis)aansluitschetsen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 hoge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 lage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Leiding voor transport van olie of chemicalin, niet vallend onder het thema ‘Buisleiding gevaarlijke inhoud’.</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LS kabel bestaat uit hoofdnet en aansluitnet. LS = laagspanning (230 V en 400 V) NB: De aansluitleiding kan ook alleen op (huis)aansluitschetsen voorkomen. Opmerking: In de praktijk kunnen netten tot en met 1000 Volt op de LS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MS kabel bestaat uit hoofdnet en aansluitnet. MS = middenspanning (0,4 kV tot 30 kV) NB: De aansluitleiding kan ook alleen op (huis)aansluitschetsen voorkomen. Opmerking: In de praktijk kunnen netten van 400 Volt op de MS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hoogspanning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Toestand waarin het mogelijk is een elektrische stroom te creren; HS = hoogspanning (36 tot en met 220 kV). Opmerking: In de praktijk kunnen netten vanaf 20 kV t/m 220 kV op de HS themakaart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landelijk hoogspanningsnet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Toestand waarin het mogelijk is een elektrische stroom te creren;ZHS = zeer hoge spanning (110 kV tot en met 380 kV).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waterleiding bestaat uit transport-, distributie- en aansluitleidingen ten behoeve van (drink)water. NB: De aansluitleiding kan ook alleen op (huis)aansluitschetsen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warmte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riool onder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Riolering waarbij het transport plaatsvindt door overdruk (uit NEN 3300, Buitenriolering).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riool vrijverval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Riool waardoor afvalwater door de zwaartekracht wordt getransporteerd (uit NEN 3300, Buitenriolering).</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wees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Alle onbekende leidingen welke bij een eerdere grondroering zijn geconstateerd, die ook na onderzoek niet aan een beheerder waren toe te wijzen en waarvoor de gemeente ingevolge de WION de beheerdersverplichtingen vervult.</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Alle, niet bij de andere thema’s omschreven vormen van transport door middel van kabels en leidingen.</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AnnotatieTypeValue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Codelijst met waarden voor annotatie.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annotatiepijl</w:t>
            </w:r>
          </w:p>
          <w:tbl>
            <w:tblPr>
              <w:tblW w:w="5000" w:type="pct"/>
              <w:tblCellSpacing w:w="0" w:type="dxa"/>
              <w:tblCellMar>
                <w:top w:w="15" w:type="dxa"/>
                <w:left w:w="15" w:type="dxa"/>
                <w:bottom w:w="15" w:type="dxa"/>
                <w:right w:w="15" w:type="dxa"/>
              </w:tblCellMar>
              <w:tblLook w:val="04A0"/>
            </w:tblPr>
            <w:tblGrid>
              <w:gridCol w:w="498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annotatielabel</w:t>
            </w:r>
          </w:p>
          <w:tbl>
            <w:tblPr>
              <w:tblW w:w="5000" w:type="pct"/>
              <w:tblCellSpacing w:w="0" w:type="dxa"/>
              <w:tblCellMar>
                <w:top w:w="15" w:type="dxa"/>
                <w:left w:w="15" w:type="dxa"/>
                <w:bottom w:w="15" w:type="dxa"/>
                <w:right w:w="15" w:type="dxa"/>
              </w:tblCellMar>
              <w:tblLook w:val="04A0"/>
            </w:tblPr>
            <w:tblGrid>
              <w:gridCol w:w="498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75"/>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BestandMediaTypeValue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255"/>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Technisch formaat van digitaal bestand.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BuisleidingtypeType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10"/>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BuisleidingtypeType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9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aardgasleiding (niet NEN)</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K1-leiding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K2-leiding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K3-leiding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defensieleiding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overig</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aardgasleiding NEN-3650</w:t>
            </w:r>
          </w:p>
          <w:tbl>
            <w:tblPr>
              <w:tblW w:w="5000" w:type="pct"/>
              <w:tblCellSpacing w:w="0" w:type="dxa"/>
              <w:tblCellMar>
                <w:top w:w="15" w:type="dxa"/>
                <w:left w:w="15" w:type="dxa"/>
                <w:bottom w:w="15" w:type="dxa"/>
                <w:right w:w="15" w:type="dxa"/>
              </w:tblCellMar>
              <w:tblLook w:val="04A0"/>
            </w:tblPr>
            <w:tblGrid>
              <w:gridCol w:w="3150"/>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DiepteReferentieValue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DiepteReferentieValue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DuctMateriaalTypeValue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DuctMateriaalTypeValue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EffectScenarioType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explosief</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scherfwerking</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ElectricityCableMateriaalTypeValue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29"/>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ElectricityCableMateriaalTypeValue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309"/>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ElectricityCableTypeValue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ElectricityCableTypeValue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ExtraDetailInfoTypeValue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Verschillende vormen van extra detailinformatie die opgenomen worden bij een utiliteitsnet.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detail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Algemene aanduiding voor een nader detail van een situatie.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De kabel of leiding die een kabel of leiding verbindt met een aansluitpunt.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lengteprofiel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gestuurde boring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dwarsprofiel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ExtraTopografieTypeValue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ExtraTopografieTypeValue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 topografie die als extra locatie informatie, meestal voor maatvoering, wordt meegeleverd.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eigen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Topografie die door de netbeheerder specifiek geregistreerd is ter bepaling van de locatie van een leiding.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ontwerp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Topografie van nog niet gerealiseerde maar wel geplande topografie-objecten.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opm: kijk hoe bgt dat doet.</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MaatvoeringsTypeValue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maatvoeringspijl</w:t>
            </w:r>
          </w:p>
          <w:tbl>
            <w:tblPr>
              <w:tblW w:w="5000" w:type="pct"/>
              <w:tblCellSpacing w:w="0" w:type="dxa"/>
              <w:tblCellMar>
                <w:top w:w="15" w:type="dxa"/>
                <w:left w:w="15" w:type="dxa"/>
                <w:bottom w:w="15" w:type="dxa"/>
                <w:right w:w="15" w:type="dxa"/>
              </w:tblCellMar>
              <w:tblLook w:val="04A0"/>
            </w:tblPr>
            <w:tblGrid>
              <w:gridCol w:w="288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NauwkeurigheidDiepteValue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Codelijst met nauwkeurigheid van dieptegegevens.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is onbekend.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30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50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100 cm.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NauwkeurigheidXYvalue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Codelijst met geografische nauwkeurigheid in het horizontale vlak.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30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50 cm.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Nauwkeurigheidsgraad tot op 100 cm.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OilGasChemicalsPipeMateriaalTypeValue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14"/>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OilGasChemicalsPipeMateriaalTypeValue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794"/>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PartyRoleExtendedValue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63"/>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PartyRoleExtendedValue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43"/>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PartyRoleValue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eigenaar</w:t>
            </w:r>
          </w:p>
          <w:tbl>
            <w:tblPr>
              <w:tblW w:w="5000" w:type="pct"/>
              <w:tblCellSpacing w:w="0" w:type="dxa"/>
              <w:tblCellMar>
                <w:top w:w="15" w:type="dxa"/>
                <w:left w:w="15" w:type="dxa"/>
                <w:bottom w:w="15" w:type="dxa"/>
                <w:right w:w="15" w:type="dxa"/>
              </w:tblCellMar>
              <w:tblLook w:val="04A0"/>
            </w:tblPr>
            <w:tblGrid>
              <w:gridCol w:w="310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exploitant</w:t>
            </w:r>
          </w:p>
          <w:tbl>
            <w:tblPr>
              <w:tblW w:w="5000" w:type="pct"/>
              <w:tblCellSpacing w:w="0" w:type="dxa"/>
              <w:tblCellMar>
                <w:top w:w="15" w:type="dxa"/>
                <w:left w:w="15" w:type="dxa"/>
                <w:bottom w:w="15" w:type="dxa"/>
                <w:right w:w="15" w:type="dxa"/>
              </w:tblCellMar>
              <w:tblLook w:val="04A0"/>
            </w:tblPr>
            <w:tblGrid>
              <w:gridCol w:w="3103"/>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RioolleidingTypeWaarde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RioolleidingTypeWaarde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Typering van soort rioolleiding.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bergingsleiding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hemelwaterriool</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stuwrioolleiding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openLeiding</w:t>
            </w:r>
          </w:p>
          <w:tbl>
            <w:tblPr>
              <w:tblW w:w="5000" w:type="pct"/>
              <w:tblCellSpacing w:w="0" w:type="dxa"/>
              <w:tblCellMar>
                <w:top w:w="15" w:type="dxa"/>
                <w:left w:w="15" w:type="dxa"/>
                <w:bottom w:w="15" w:type="dxa"/>
                <w:right w:w="15" w:type="dxa"/>
              </w:tblCellMar>
              <w:tblLook w:val="04A0"/>
            </w:tblPr>
            <w:tblGrid>
              <w:gridCol w:w="4398"/>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SewerPipeMateriaalTypeValue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SewerPipeMateriaalTypeValue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80"/>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26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40"/>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420"/>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ThermalPipeMateriaalTypeValue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66"/>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ThermalPipeMateriaalTypeValue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46"/>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TopografischObjectTypeValue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Soort topografisch object.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Typen gebaseerd op semantiek van IMGeo (grootschalige geografie)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waterloop</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pandgeometrie</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gemaal</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rioolkast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lichtmast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Default="0022612C" w:rsidP="0022612C">
      <w:pPr>
        <w:pStyle w:val="Kop4"/>
        <w:rPr>
          <w:rFonts w:ascii="Verdana" w:hAnsi="Verdana"/>
          <w:sz w:val="16"/>
          <w:szCs w:val="16"/>
        </w:rPr>
      </w:pPr>
    </w:p>
    <w:p w:rsidR="0022612C" w:rsidRDefault="0022612C" w:rsidP="0022612C">
      <w:pPr>
        <w:pStyle w:val="Kop4"/>
        <w:rPr>
          <w:rFonts w:ascii="Verdana" w:hAnsi="Verdana"/>
          <w:sz w:val="16"/>
          <w:szCs w:val="16"/>
        </w:rPr>
      </w:pPr>
    </w:p>
    <w:p w:rsidR="0022612C" w:rsidRPr="0022612C" w:rsidRDefault="0022612C" w:rsidP="0022612C">
      <w:pPr>
        <w:pStyle w:val="Kop4"/>
      </w:pPr>
      <w:bookmarkStart w:id="12" w:name="_Toc406684863"/>
      <w:r w:rsidRPr="0022612C">
        <w:t>Kandidaat types en placeholders</w:t>
      </w:r>
      <w:bookmarkEnd w:id="12"/>
    </w:p>
    <w:p w:rsidR="0022612C" w:rsidRPr="00D239F0" w:rsidRDefault="0022612C" w:rsidP="0022612C">
      <w:pPr>
        <w:pStyle w:val="Kop5"/>
        <w:rPr>
          <w:sz w:val="16"/>
          <w:szCs w:val="16"/>
        </w:rPr>
      </w:pPr>
      <w:r w:rsidRPr="00D239F0">
        <w:rPr>
          <w:sz w:val="16"/>
          <w:szCs w:val="16"/>
        </w:rPr>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PipeMaterialTypeValue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Extended Utility Network Elements [Candidate type that might be extended in Annex II/III INSPIRE data specification]</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Pipe material type value (Extended)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Codelist containing a classification of pipe material types.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Acrylonitrile butadiene styrene (ABS).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Asbestos. </w:t>
                  </w:r>
                </w:p>
              </w:tc>
            </w:tr>
          </w:tbl>
          <w:p w:rsidR="0022612C" w:rsidRPr="00D239F0" w:rsidRDefault="0022612C" w:rsidP="00A97005"/>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Iron without any finish on it, gray-black in color. </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Steel with a surface layer of dark coloured iron oxides. </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Iron with a high Carbon content (above 2%). </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Clay.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Composite 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Chlorinated polyvinyl chloride (CPVC).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Fibre reinforced plastic (FRP).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Galvanized steel.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Masonry.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Other.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PB</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Polybutylene (PB).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Polyethylene (PE). </w:t>
                  </w:r>
                </w:p>
              </w:tc>
            </w:tr>
          </w:tbl>
          <w:p w:rsidR="0022612C" w:rsidRPr="00D239F0" w:rsidRDefault="0022612C" w:rsidP="00A97005"/>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Cross-linked high-density polyethylene (PEX). </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Polypropylene (PP).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Prestressed reinforced 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Polyvinyl chloride (PVC).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Reinforced concrete.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Reinforced polymer mortar (RPMP).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Steel.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Terracota.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Wood.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UtilityNetwork</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network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Collection of network elements that belong to a single type of utility network.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Network</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D239F0">
                    <w:rPr>
                      <w:i/>
                      <w:iCs/>
                      <w:lang w:val="en-GB"/>
                    </w:rPr>
                    <w:t>nodes</w:t>
                  </w:r>
                  <w:r w:rsidRPr="00D239F0">
                    <w:rPr>
                      <w:lang w:val="en-GB"/>
                    </w:rPr>
                    <w:t xml:space="preserve">) and polylines (aka </w:t>
                  </w:r>
                  <w:r w:rsidRPr="00D239F0">
                    <w:rPr>
                      <w:i/>
                      <w:iCs/>
                      <w:lang w:val="en-GB"/>
                    </w:rPr>
                    <w:t>arcs</w:t>
                  </w:r>
                  <w:r w:rsidRPr="00D239F0">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network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UtilityNetworkTypeValue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type of utility network or the utilily network theme.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lastRenderedPageBreak/>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authority role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RelatedParty</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Parties authorized to manage a utility network, such as maintainers, operators or owners.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facility reference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ActivityComplex</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Reference to a facility activity complex that is linked to (e.g. part of) this utility network.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This reference can be used to link utility facilities - having a more complex geometry - to a utility network.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disclaimer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PT_FreeText</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Legal text describing confidentiality clauses applying to the utility network information.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networks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UtilityNetwork</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single sub-network that can be considered as part of a higher-order utility network.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Natuurlijke taal:</w:t>
                  </w:r>
                </w:p>
              </w:tc>
              <w:tc>
                <w:tcPr>
                  <w:tcW w:w="0" w:type="auto"/>
                  <w:hideMark/>
                </w:tcPr>
                <w:p w:rsidR="0022612C" w:rsidRPr="00D239F0" w:rsidRDefault="0022612C" w:rsidP="00A97005">
                  <w:pPr>
                    <w:rPr>
                      <w:lang w:val="en-GB"/>
                    </w:rPr>
                  </w:pPr>
                  <w:r w:rsidRPr="00D239F0">
                    <w:rPr>
                      <w:lang w:val="en-GB"/>
                    </w:rPr>
                    <w:t>The multiplicity of "telecommunications" shall be 0</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r w:rsidRPr="00D239F0">
                    <w:t xml:space="preserve">inv: telecommunications-&gt;size()=0 </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Natuurlijke taal:</w:t>
                  </w:r>
                </w:p>
              </w:tc>
              <w:tc>
                <w:tcPr>
                  <w:tcW w:w="0" w:type="auto"/>
                  <w:hideMark/>
                </w:tcPr>
                <w:p w:rsidR="0022612C" w:rsidRPr="00D239F0" w:rsidRDefault="0022612C" w:rsidP="00A97005">
                  <w:pPr>
                    <w:rPr>
                      <w:lang w:val="en-GB"/>
                    </w:rPr>
                  </w:pPr>
                  <w:r w:rsidRPr="00D239F0">
                    <w:rPr>
                      <w:lang w:val="en-GB"/>
                    </w:rPr>
                    <w:t xml:space="preserve">All utility network objects have an external object identifier.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r w:rsidRPr="00D239F0">
                    <w:t xml:space="preserve">inv:inspireId-&gt;notEmpty()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Cabinet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lastRenderedPageBreak/>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cabinet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cabinet object which may carry utility objects belonging to either single or multiple utility networks.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Cabinets represent mountable node objects that can contain smaller utility devices and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UtilityNetworkTypeValue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utility network type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utility network types.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electricity</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oilGasChemicals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sewer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water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thermal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telecommunications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utility link or link sequence for the conveyance of solids, liquids, chemicals or gases from one location to another. A pipe can also be used as an object to encase several cables (a bundle of cables) or other (smaller) pipes.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UtilityLinkSet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 diameter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Pipe outer diameter.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For convex shaped objects (e.g. a circle) the diameter is defined to be the largest distance that can be formed between two opposite parallel lines tangent to its boundery.</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pressure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pressure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maximum allowable operating pressure at which a product is conveyed through a pipe.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unit of measure for pressure is commonly expressed in "bar".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cables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Cable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pipe may contain one or more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Pipe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pipe may contain one or more pipes.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Pole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pole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pole (mast) object which may carry utility objects belonging to either single or multiple utility networks.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Poles represent node objects that can support utility devices and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pole height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height of the pole.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height is the vertical extend measuring accross the object - in this case, the pole - at right angles to the lenght.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Duct</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duct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protect and guide cable and pipes via an encasing construction.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lastRenderedPageBreak/>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UtilityLinkSet</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duct width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width of the duct.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measurement of the object - in this case, the duct - from side to side.</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ducts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Duct</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single duct or set of ducts that constitute the inner-duct.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cables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Cable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duct may contain one or more cables.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pipes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Pipe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The set of pipes that constitute the duct bank.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Natuurlijke taal:</w:t>
                  </w:r>
                </w:p>
              </w:tc>
              <w:tc>
                <w:tcPr>
                  <w:tcW w:w="0" w:type="auto"/>
                  <w:hideMark/>
                </w:tcPr>
                <w:p w:rsidR="0022612C" w:rsidRPr="00D239F0" w:rsidRDefault="0022612C" w:rsidP="00A97005">
                  <w:pPr>
                    <w:rPr>
                      <w:lang w:val="en-GB"/>
                    </w:rPr>
                  </w:pPr>
                  <w:r w:rsidRPr="00D239F0">
                    <w:rPr>
                      <w:lang w:val="en-GB"/>
                    </w:rPr>
                    <w:t>The multiplicity of "utilityDeliveryType" shall be 0</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r w:rsidRPr="00D239F0">
                    <w:t xml:space="preserve">inv: utilityDeliveryType-&gt;size()=0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Tower</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tower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tower object which may carry utility objects belonging to either single or multiple utility networks.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Towers represent node objects that support reservoirs, cables or antennas.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lastRenderedPageBreak/>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Attribuut: towerHeight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tower height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Length</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height of the tower.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height is the vertical extend measuring accross the object - in this case, the tower - at right angles to the lenght.</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Cable (abstract) </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cable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convey electricity or data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UtilityLinkSet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Manhole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manhole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Simple container object which may contain either single or multiple utility networks objects.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UtilityNodeContainer</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t xml:space="preserve">Manholes perform following functions: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drainage for the conduit system so that freezing water does not damage the conduit or wires.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a location for bending the conduit run without damaging the wires.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a junction for conduits coming from different directions. </w:t>
                  </w:r>
                </w:p>
                <w:p w:rsidR="0022612C" w:rsidRPr="00D239F0" w:rsidRDefault="0022612C" w:rsidP="0022612C">
                  <w:pPr>
                    <w:numPr>
                      <w:ilvl w:val="0"/>
                      <w:numId w:val="25"/>
                    </w:numPr>
                    <w:spacing w:before="100" w:beforeAutospacing="1" w:after="100" w:afterAutospacing="1" w:line="240" w:lineRule="auto"/>
                    <w:jc w:val="left"/>
                    <w:rPr>
                      <w:lang w:val="en-GB"/>
                    </w:rPr>
                  </w:pPr>
                  <w:r w:rsidRPr="00D239F0">
                    <w:rPr>
                      <w:lang w:val="en-GB"/>
                    </w:rPr>
                    <w:t xml:space="preserve">Provide access to the system for maintenance.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AppurtenanceTypeValue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appurtenance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Classification of appurtenances.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Appurtenance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appurtenance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An appurtenance is a node object that is described by its type (via the attribute "appurtenanceType").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UtilityNode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appurtenance type value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AppurtenanceTypeValue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Type of appurtenance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"AppurtenanceTypeValue" codelist is an abstract codelist that can be replaced by the various appurtenance type value codelists for each utility network.</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specific appurtenance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SpecificAppurtenanceTypeValue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Type of appurtenance according to a domain-specific classification.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0..1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SpecificAppurtenanceTypeValue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Common Utility Network Elements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specific appurtenance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Domain-specific classification of appurtenances.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OilGasChemicalsProductTypeValue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Oil-Gas-Chemicals Network [Candidate type that might be extended in Annex II/III INSPIRE data specification]</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lastRenderedPageBreak/>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oil, gas and chemicals product type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oil, gas and chemicals products.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liquefiedNaturalGas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methane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naturalGas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nitrogenGas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residualGas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accetone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air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argon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butadiene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butadiene1,3</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butane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c3</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carbonMonoxide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chlorine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compressedAir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crude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diesel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ethylene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gasFabricationOfCocs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gasHFx</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gasoil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hydrogen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isobutane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JET-A1</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kerosene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liquidAmmonia</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multiProduct</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MVC</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nitrogen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oxygen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phenol</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propane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propyleen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propylene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raffinate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refineryProducts</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saltWater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saumur</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tetrachloroethane</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unknown</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empty</w:t>
            </w:r>
          </w:p>
          <w:tbl>
            <w:tblPr>
              <w:tblW w:w="5000" w:type="pct"/>
              <w:tblCellSpacing w:w="0" w:type="dxa"/>
              <w:tblCellMar>
                <w:top w:w="15" w:type="dxa"/>
                <w:left w:w="15" w:type="dxa"/>
                <w:bottom w:w="15" w:type="dxa"/>
                <w:right w:w="15" w:type="dxa"/>
              </w:tblCellMar>
              <w:tblLook w:val="04A0"/>
            </w:tblPr>
            <w:tblGrid>
              <w:gridCol w:w="8662"/>
            </w:tblGrid>
            <w:tr w:rsidR="0022612C" w:rsidRPr="00D239F0" w:rsidTr="00A97005">
              <w:trPr>
                <w:tblHeader/>
                <w:tblCellSpacing w:w="0" w:type="dxa"/>
              </w:trPr>
              <w:tc>
                <w:tcPr>
                  <w:tcW w:w="0" w:type="auto"/>
                  <w:vAlign w:val="center"/>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OilGasChemicalsPipe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Oil-Gas-Chemicals Network [Candidate type that might be extended in Annex II/III INSPIRE data specification]</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oil, gas and chemicals pipe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pipe used to convey oil, gas or chemicals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pPr>
                    <w:rPr>
                      <w:lang w:val="en-GB"/>
                    </w:rPr>
                  </w:pPr>
                  <w:r w:rsidRPr="00D239F0">
                    <w:rPr>
                      <w:lang w:val="en-GB"/>
                    </w:rPr>
                    <w:t xml:space="preserve">oil, gas and chemicals product type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OilGasChemicalsProductTypeValue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The type of oil, gas or chemicals product that is conveyed through the oil, gas, chemicals pipe.</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ElectricityCable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Electricity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electricity cable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convey electricity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Cable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operating voltage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utilization or operating voltage by the equipment using the electricity.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nominal voltage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Measure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nominal system voltage at the point of supply.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SewerPipe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Sewer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sewer pipe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sewer pipe used to convey wastewater (sewer) from one location to another.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sewer water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SewerWaterTypeValue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Type of sewer water.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SewerWaterTypeValue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Sewer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sewer water type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sewer water types.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Combined wastewater.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 xml:space="preserve">combined wastewater </w:t>
                  </w:r>
                  <w:r w:rsidRPr="00D239F0">
                    <w:rPr>
                      <w:lang w:val="en-GB"/>
                    </w:rPr>
                    <w:t>sewer is a type of sewer system that collects sanitary sewage and stormwater runoff in a single pipe system.</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Reclaimed water.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Reclaimed water</w:t>
                  </w:r>
                  <w:r w:rsidRPr="00D239F0">
                    <w:rPr>
                      <w:lang w:val="en-GB"/>
                    </w:rPr>
                    <w:t>, sometimes called recycled water, is former wastewater (sewage) that has been treated to remove solids and certain impurities, and then used in sustainable landscaping irrigation or to recharge groundwater aquifers.</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Sanitary wastewater.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Sanitary sewers</w:t>
                  </w:r>
                  <w:r w:rsidRPr="00D239F0">
                    <w:rPr>
                      <w:lang w:val="en-GB"/>
                    </w:rPr>
                    <w:t xml:space="preserve"> remove waste products from peoples' home and send them underground to a treatment plant.</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storm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Storm runoff wastewater. </w:t>
                  </w:r>
                </w:p>
              </w:tc>
            </w:tr>
            <w:tr w:rsidR="0022612C" w:rsidRPr="00D239F0"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r w:rsidRPr="00D239F0">
                    <w:rPr>
                      <w:i/>
                      <w:iCs/>
                      <w:lang w:val="en-GB"/>
                    </w:rPr>
                    <w:t xml:space="preserve">Storm wastewater </w:t>
                  </w:r>
                  <w:r w:rsidRPr="00D239F0">
                    <w:rPr>
                      <w:lang w:val="en-GB"/>
                    </w:rPr>
                    <w:t xml:space="preserve">drains gather rain and storm runoff and direct them to wetlands and lakes. </w:t>
                  </w:r>
                  <w:r w:rsidRPr="00D239F0">
                    <w:t>Ditches and curb line grates are storm drains.</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lastRenderedPageBreak/>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ThermalPipe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Thermal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thermal pipe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pipe used to disseminate heating or cooling from one location to another.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thermal product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ThermalProductTypeValue</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type of thermal product that is conveyed through the thermal pipe.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Telecommunications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telecommunications cable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utility link or link sequence used to convey data signals (PSTN, radio or computer) from one location to another. </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Cable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telecommunications cable material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TelecommunicationsCableMaterialTypeValue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Type of cable material.</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pPr>
              <w:rPr>
                <w:lang w:val="en-GB"/>
              </w:rPr>
            </w:pPr>
            <w:r w:rsidRPr="00D239F0">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OCL:</w:t>
                  </w:r>
                </w:p>
              </w:tc>
              <w:tc>
                <w:tcPr>
                  <w:tcW w:w="0" w:type="auto"/>
                  <w:hideMark/>
                </w:tcPr>
                <w:p w:rsidR="0022612C" w:rsidRPr="00D239F0" w:rsidRDefault="0022612C" w:rsidP="00A97005"/>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TelecommunicationsCableMaterialTypeValue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Telecommunications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telecommunications cable material type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telecommunications cable materials.</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lastRenderedPageBreak/>
              <w:t>Waarde: coaxial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Coaxial cable.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coaxial cable</w:t>
                  </w:r>
                  <w:r w:rsidRPr="00D239F0">
                    <w:rPr>
                      <w:lang w:val="en-GB"/>
                    </w:rPr>
                    <w:t>, or coax, is an electrical cable with an inner conductor surrounded by a flexible, tubular insulating layer, surrounded by a tubular conducting shield.</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Fibre-optic cable.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fiber optic cable</w:t>
                  </w:r>
                  <w:r w:rsidRPr="00D239F0">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Twisted pair (copper) cable.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 xml:space="preserve">A </w:t>
                  </w:r>
                  <w:r w:rsidRPr="00D239F0">
                    <w:rPr>
                      <w:i/>
                      <w:iCs/>
                      <w:lang w:val="en-GB"/>
                    </w:rPr>
                    <w:t>copper cable</w:t>
                  </w:r>
                  <w:r w:rsidRPr="00D239F0">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22612C" w:rsidRPr="00D239F0" w:rsidRDefault="0022612C" w:rsidP="00A97005">
            <w:pPr>
              <w:rPr>
                <w:lang w:val="en-GB"/>
              </w:rPr>
            </w:pP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Other. </w:t>
                  </w:r>
                </w:p>
              </w:tc>
            </w:tr>
          </w:tbl>
          <w:p w:rsidR="0022612C" w:rsidRPr="00D239F0" w:rsidRDefault="0022612C" w:rsidP="00A97005"/>
        </w:tc>
      </w:tr>
    </w:tbl>
    <w:p w:rsidR="0022612C" w:rsidRPr="00D239F0" w:rsidRDefault="0022612C" w:rsidP="0022612C">
      <w:pPr>
        <w:pStyle w:val="Kop5"/>
        <w:rPr>
          <w:sz w:val="16"/>
          <w:szCs w:val="16"/>
        </w:rPr>
      </w:pPr>
      <w:r w:rsidRPr="00D239F0">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WaterTypeValue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Water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Classification of water types.</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«codeList»</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Governance:</w:t>
                  </w:r>
                </w:p>
              </w:tc>
              <w:tc>
                <w:tcPr>
                  <w:tcW w:w="0" w:type="auto"/>
                  <w:hideMark/>
                </w:tcPr>
                <w:p w:rsidR="0022612C" w:rsidRPr="00D239F0" w:rsidRDefault="0022612C" w:rsidP="00A97005">
                  <w:r w:rsidRPr="00D239F0">
                    <w:t>Uitbreidbaar</w:t>
                  </w:r>
                </w:p>
              </w:tc>
            </w:tr>
          </w:tbl>
          <w:p w:rsidR="0022612C" w:rsidRPr="00D239F0" w:rsidRDefault="0022612C" w:rsidP="00A97005"/>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Potable water.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Potable water</w:t>
                  </w:r>
                  <w:r w:rsidRPr="00D239F0">
                    <w:rPr>
                      <w:lang w:val="en-GB"/>
                    </w:rPr>
                    <w:t xml:space="preserve"> or drinking water is water of sufficiently high quality that can be consumed or used without risk of immediate or long term harm.</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Raw water.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 xml:space="preserve">Raw water </w:t>
                  </w:r>
                  <w:r w:rsidRPr="00D239F0">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salt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Salt water.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Salt water</w:t>
                  </w:r>
                  <w:r w:rsidRPr="00D239F0">
                    <w:rPr>
                      <w:lang w:val="en-GB"/>
                    </w:rPr>
                    <w:t xml:space="preserve"> or saline water is a general term for water that contains a significant concentration of dissolved salts (NaCl).</w:t>
                  </w:r>
                </w:p>
              </w:tc>
            </w:tr>
          </w:tbl>
          <w:p w:rsidR="0022612C" w:rsidRPr="00D239F0" w:rsidRDefault="0022612C" w:rsidP="00A97005">
            <w:pPr>
              <w:rPr>
                <w:lang w:val="en-GB"/>
              </w:rPr>
            </w:pP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 xml:space="preserve">Treated water.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i/>
                      <w:iCs/>
                      <w:lang w:val="en-GB"/>
                    </w:rPr>
                    <w:t>Treated water</w:t>
                  </w:r>
                  <w:r w:rsidRPr="00D239F0">
                    <w:rPr>
                      <w:lang w:val="en-GB"/>
                    </w:rPr>
                    <w:t xml:space="preserve"> is the water that went throgh treatment proces.Treatment processes are the ones commonly used in water purification plants.</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lastRenderedPageBreak/>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WaterPipe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Water Network [Candidate type that might be extended in Annex II/III INSPIRE data specification]</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 pipe </w:t>
                  </w:r>
                </w:p>
              </w:tc>
            </w:tr>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A water pipe used to convey water from one location to another.</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Subtype van:</w:t>
                  </w:r>
                </w:p>
              </w:tc>
              <w:tc>
                <w:tcPr>
                  <w:tcW w:w="0" w:type="auto"/>
                  <w:hideMark/>
                </w:tcPr>
                <w:p w:rsidR="0022612C" w:rsidRPr="00D239F0" w:rsidRDefault="0022612C" w:rsidP="00A97005">
                  <w:r w:rsidRPr="00D239F0">
                    <w:t>Pipe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«featureType»</w:t>
                  </w:r>
                </w:p>
              </w:tc>
            </w:tr>
          </w:tbl>
          <w:p w:rsidR="0022612C" w:rsidRPr="00D239F0" w:rsidRDefault="0022612C" w:rsidP="00A97005"/>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612C" w:rsidRPr="00D239F0" w:rsidRDefault="0022612C" w:rsidP="00A97005">
            <w:r w:rsidRPr="00D239F0">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Naam:</w:t>
                  </w:r>
                </w:p>
              </w:tc>
              <w:tc>
                <w:tcPr>
                  <w:tcW w:w="0" w:type="auto"/>
                  <w:hideMark/>
                </w:tcPr>
                <w:p w:rsidR="0022612C" w:rsidRPr="00D239F0" w:rsidRDefault="0022612C" w:rsidP="00A97005">
                  <w:r w:rsidRPr="00D239F0">
                    <w:t xml:space="preserve">water type </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Type:</w:t>
                  </w:r>
                </w:p>
              </w:tc>
              <w:tc>
                <w:tcPr>
                  <w:tcW w:w="0" w:type="auto"/>
                  <w:hideMark/>
                </w:tcPr>
                <w:p w:rsidR="0022612C" w:rsidRPr="00D239F0" w:rsidRDefault="0022612C" w:rsidP="00A97005">
                  <w:r w:rsidRPr="00D239F0">
                    <w:t>WaterTypeValue</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Type of water.</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Multipliciteit:</w:t>
                  </w:r>
                </w:p>
              </w:tc>
              <w:tc>
                <w:tcPr>
                  <w:tcW w:w="0" w:type="auto"/>
                  <w:hideMark/>
                </w:tcPr>
                <w:p w:rsidR="0022612C" w:rsidRPr="00D239F0" w:rsidRDefault="0022612C" w:rsidP="00A97005">
                  <w:r w:rsidRPr="00D239F0">
                    <w:t>1</w:t>
                  </w:r>
                </w:p>
              </w:tc>
            </w:tr>
            <w:tr w:rsidR="0022612C" w:rsidRPr="00D239F0"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Stereotypes:</w:t>
                  </w:r>
                </w:p>
              </w:tc>
              <w:tc>
                <w:tcPr>
                  <w:tcW w:w="0" w:type="auto"/>
                  <w:hideMark/>
                </w:tcPr>
                <w:p w:rsidR="0022612C" w:rsidRPr="00D239F0" w:rsidRDefault="0022612C" w:rsidP="00A97005">
                  <w:r w:rsidRPr="00D239F0">
                    <w:t>«voidable»</w:t>
                  </w:r>
                </w:p>
              </w:tc>
            </w:tr>
          </w:tbl>
          <w:p w:rsidR="0022612C" w:rsidRPr="00D239F0" w:rsidRDefault="0022612C" w:rsidP="00A97005"/>
        </w:tc>
      </w:tr>
    </w:tbl>
    <w:p w:rsidR="0022612C" w:rsidRDefault="0022612C" w:rsidP="0022612C">
      <w:pPr>
        <w:pStyle w:val="Kop4"/>
        <w:rPr>
          <w:rFonts w:ascii="Verdana" w:hAnsi="Verdana"/>
          <w:sz w:val="16"/>
          <w:szCs w:val="16"/>
        </w:rPr>
      </w:pPr>
    </w:p>
    <w:p w:rsidR="0022612C" w:rsidRPr="0022612C" w:rsidRDefault="0022612C" w:rsidP="0022612C">
      <w:pPr>
        <w:pStyle w:val="Kop4"/>
      </w:pPr>
      <w:bookmarkStart w:id="13" w:name="_Toc406684864"/>
      <w:r w:rsidRPr="0022612C">
        <w:t>Geïmporteerde type</w:t>
      </w:r>
      <w:r>
        <w:t>n</w:t>
      </w:r>
      <w:r w:rsidRPr="0022612C">
        <w:t xml:space="preserve"> (informatief)</w:t>
      </w:r>
      <w:bookmarkEnd w:id="13"/>
    </w:p>
    <w:p w:rsidR="0022612C" w:rsidRPr="00D239F0" w:rsidRDefault="0022612C" w:rsidP="0022612C">
      <w:pPr>
        <w:pStyle w:val="Normaalweb"/>
        <w:rPr>
          <w:rFonts w:ascii="Verdana" w:hAnsi="Verdana"/>
          <w:sz w:val="16"/>
          <w:szCs w:val="16"/>
        </w:rPr>
      </w:pPr>
      <w:r w:rsidRPr="00D239F0">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22612C" w:rsidRPr="00D239F0" w:rsidRDefault="0022612C" w:rsidP="0022612C">
      <w:pPr>
        <w:pStyle w:val="Kop5"/>
        <w:rPr>
          <w:sz w:val="16"/>
          <w:szCs w:val="16"/>
        </w:rPr>
      </w:pPr>
      <w:r w:rsidRPr="00D239F0">
        <w:rPr>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ActivityComplex</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Network</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Network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 network is a collection of network elements.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The reason for collecting certain elements in a certain network may vary (e.g. connected elements for the same mode of transport)</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lastRenderedPageBreak/>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 xml:space="preserve">NetworkElement (abstract) </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Network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Abstract base type representing an element in a network. Every element in a network provides some function that is of interest in the network. </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Contact</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Communication channels by which it is possible to gain access to someone or something. </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Identifier</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External unique object identifier published by the responsible body, which may be used by external applications to reference the spatial object.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RelatedParty</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An organisation or a person with a role related to a resource.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 1 A party, typically an individual person, acting as a general point of contact for a resource can be specified without providing any particular role.</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ThematicIdentifier</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Thematic identifier to uniquely identify the spatial object.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Function</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lastRenderedPageBreak/>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 xml:space="preserve">The function of something expressed as an activity and optional input and/or output. </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Omschrijving:</w:t>
                  </w:r>
                </w:p>
              </w:tc>
              <w:tc>
                <w:tcPr>
                  <w:tcW w:w="0" w:type="auto"/>
                  <w:hideMark/>
                </w:tcPr>
                <w:p w:rsidR="0022612C" w:rsidRPr="00D239F0" w:rsidRDefault="0022612C" w:rsidP="00A97005">
                  <w:pPr>
                    <w:rPr>
                      <w:lang w:val="en-GB"/>
                    </w:rPr>
                  </w:pPr>
                  <w:r w:rsidRPr="00D239F0">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PartyRoleValue</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Roles of parties related to or responsible for a resource.</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CountryCode</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Base Types 2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Country code as defined in the Interinstitutional style guide published by the Publications Office of the European Union.</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InputOutputValue</w:t>
            </w:r>
          </w:p>
        </w:tc>
      </w:tr>
      <w:tr w:rsidR="0022612C" w:rsidRPr="0022612C"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22612C"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pPr>
                    <w:rPr>
                      <w:lang w:val="en-GB"/>
                    </w:rPr>
                  </w:pPr>
                  <w:r w:rsidRPr="00D239F0">
                    <w:rPr>
                      <w:lang w:val="en-GB"/>
                    </w:rPr>
                    <w:t>Classification of inputs or outputs.</w:t>
                  </w:r>
                </w:p>
              </w:tc>
            </w:tr>
          </w:tbl>
          <w:p w:rsidR="0022612C" w:rsidRPr="00D239F0" w:rsidRDefault="0022612C" w:rsidP="00A97005">
            <w:pPr>
              <w:rPr>
                <w:lang w:val="en-GB"/>
              </w:rPr>
            </w:pPr>
          </w:p>
        </w:tc>
      </w:tr>
    </w:tbl>
    <w:p w:rsidR="0022612C" w:rsidRPr="00D239F0" w:rsidRDefault="0022612C" w:rsidP="0022612C">
      <w:pPr>
        <w:pStyle w:val="Kop5"/>
        <w:rPr>
          <w:sz w:val="16"/>
          <w:szCs w:val="16"/>
        </w:rPr>
      </w:pPr>
      <w:r w:rsidRPr="00D239F0">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22612C" w:rsidRPr="00D239F0" w:rsidTr="00A9700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22612C" w:rsidRPr="00D239F0" w:rsidRDefault="0022612C" w:rsidP="00A97005">
            <w:pPr>
              <w:spacing w:line="225" w:lineRule="atLeast"/>
            </w:pPr>
            <w:r w:rsidRPr="00D239F0">
              <w:rPr>
                <w:b/>
                <w:bCs/>
              </w:rPr>
              <w:t>EconomicActivityValue</w:t>
            </w:r>
          </w:p>
        </w:tc>
      </w:tr>
      <w:tr w:rsidR="0022612C" w:rsidRPr="00D239F0" w:rsidTr="00A9700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22612C" w:rsidRPr="0022612C" w:rsidTr="00A97005">
              <w:trPr>
                <w:tblHeader/>
                <w:tblCellSpacing w:w="0" w:type="dxa"/>
              </w:trPr>
              <w:tc>
                <w:tcPr>
                  <w:tcW w:w="360" w:type="dxa"/>
                  <w:hideMark/>
                </w:tcPr>
                <w:p w:rsidR="0022612C" w:rsidRPr="00D239F0" w:rsidRDefault="0022612C" w:rsidP="00A97005">
                  <w:r w:rsidRPr="00D239F0">
                    <w:t> </w:t>
                  </w:r>
                </w:p>
              </w:tc>
              <w:tc>
                <w:tcPr>
                  <w:tcW w:w="1500" w:type="dxa"/>
                  <w:hideMark/>
                </w:tcPr>
                <w:p w:rsidR="0022612C" w:rsidRPr="00D239F0" w:rsidRDefault="0022612C" w:rsidP="00A97005">
                  <w:r w:rsidRPr="00D239F0">
                    <w:t>Package:</w:t>
                  </w:r>
                </w:p>
              </w:tc>
              <w:tc>
                <w:tcPr>
                  <w:tcW w:w="0" w:type="auto"/>
                  <w:hideMark/>
                </w:tcPr>
                <w:p w:rsidR="0022612C" w:rsidRPr="00D239F0" w:rsidRDefault="0022612C" w:rsidP="00A97005">
                  <w:pPr>
                    <w:rPr>
                      <w:lang w:val="en-GB"/>
                    </w:rPr>
                  </w:pPr>
                  <w:r w:rsidRPr="00D239F0">
                    <w:rPr>
                      <w:lang w:val="en-GB"/>
                    </w:rPr>
                    <w:t>Activity Complex [Include reference to the document that includes the package, e.g. INSPIRE data specification, ISO standard or the GCM]</w:t>
                  </w:r>
                </w:p>
              </w:tc>
            </w:tr>
            <w:tr w:rsidR="0022612C" w:rsidRPr="00D239F0" w:rsidTr="00A97005">
              <w:trPr>
                <w:tblHeader/>
                <w:tblCellSpacing w:w="0" w:type="dxa"/>
              </w:trPr>
              <w:tc>
                <w:tcPr>
                  <w:tcW w:w="360" w:type="dxa"/>
                  <w:hideMark/>
                </w:tcPr>
                <w:p w:rsidR="0022612C" w:rsidRPr="00D239F0" w:rsidRDefault="0022612C" w:rsidP="00A97005">
                  <w:pPr>
                    <w:rPr>
                      <w:lang w:val="en-GB"/>
                    </w:rPr>
                  </w:pPr>
                  <w:r w:rsidRPr="00D239F0">
                    <w:rPr>
                      <w:lang w:val="en-GB"/>
                    </w:rPr>
                    <w:t> </w:t>
                  </w:r>
                </w:p>
              </w:tc>
              <w:tc>
                <w:tcPr>
                  <w:tcW w:w="1500" w:type="dxa"/>
                  <w:hideMark/>
                </w:tcPr>
                <w:p w:rsidR="0022612C" w:rsidRPr="00D239F0" w:rsidRDefault="0022612C" w:rsidP="00A97005">
                  <w:r w:rsidRPr="00D239F0">
                    <w:t>Definitie:</w:t>
                  </w:r>
                </w:p>
              </w:tc>
              <w:tc>
                <w:tcPr>
                  <w:tcW w:w="0" w:type="auto"/>
                  <w:hideMark/>
                </w:tcPr>
                <w:p w:rsidR="0022612C" w:rsidRPr="00D239F0" w:rsidRDefault="0022612C" w:rsidP="00A97005">
                  <w:r w:rsidRPr="00D239F0">
                    <w:t>Classification of economic activities.</w:t>
                  </w:r>
                </w:p>
              </w:tc>
            </w:tr>
          </w:tbl>
          <w:p w:rsidR="0022612C" w:rsidRPr="00D239F0" w:rsidRDefault="0022612C" w:rsidP="00A97005"/>
        </w:tc>
      </w:tr>
    </w:tbl>
    <w:p w:rsidR="0022612C" w:rsidRPr="00D239F0" w:rsidRDefault="0022612C" w:rsidP="0022612C"/>
    <w:p w:rsidR="0022612C" w:rsidRPr="0022612C" w:rsidRDefault="0022612C" w:rsidP="0022612C">
      <w:pPr>
        <w:pStyle w:val="Inleidingnatitel"/>
        <w:rPr>
          <w:lang w:val="en-GB"/>
        </w:rPr>
        <w:sectPr w:rsidR="0022612C" w:rsidRPr="0022612C" w:rsidSect="00672722">
          <w:pgSz w:w="11906" w:h="16838" w:code="9"/>
          <w:pgMar w:top="2552" w:right="1622" w:bottom="1531" w:left="1622" w:header="0" w:footer="57" w:gutter="0"/>
          <w:cols w:space="708"/>
          <w:docGrid w:linePitch="360"/>
        </w:sectPr>
      </w:pPr>
    </w:p>
    <w:p w:rsidR="00D421C4" w:rsidRDefault="00D421C4" w:rsidP="00D421C4">
      <w:pPr>
        <w:pStyle w:val="Hoofdstukx"/>
      </w:pPr>
      <w:bookmarkStart w:id="14" w:name="_Toc402785738"/>
    </w:p>
    <w:p w:rsidR="00D421C4" w:rsidRDefault="00D421C4" w:rsidP="00D421C4">
      <w:pPr>
        <w:pStyle w:val="Hoofdstuktitel"/>
      </w:pPr>
      <w:bookmarkStart w:id="15" w:name="_Toc399786906"/>
      <w:bookmarkStart w:id="16" w:name="_Toc406684865"/>
      <w:r>
        <w:t>Bijlage 4: Alle codelijsten samen</w:t>
      </w:r>
      <w:bookmarkEnd w:id="15"/>
      <w:bookmarkEnd w:id="16"/>
    </w:p>
    <w:p w:rsidR="00D421C4" w:rsidRPr="004C1EC2" w:rsidRDefault="00BC5B0D" w:rsidP="00BC5B0D">
      <w:pPr>
        <w:rPr>
          <w:sz w:val="22"/>
        </w:rPr>
      </w:pPr>
      <w:r>
        <w:t>Zie Excel bestand IMKL2015 – 05 Codelijsten</w:t>
      </w:r>
      <w:r w:rsidR="00D421C4">
        <w:t>.</w:t>
      </w:r>
      <w:r w:rsidRPr="004C1EC2">
        <w:rPr>
          <w:sz w:val="22"/>
        </w:rPr>
        <w:t xml:space="preserve"> </w:t>
      </w:r>
    </w:p>
    <w:bookmarkEnd w:id="14"/>
    <w:p w:rsidR="003D31A8" w:rsidRPr="00BB3722" w:rsidRDefault="003D31A8" w:rsidP="00D421C4">
      <w:pPr>
        <w:pStyle w:val="Bijlagen"/>
        <w:numPr>
          <w:ilvl w:val="0"/>
          <w:numId w:val="0"/>
        </w:numPr>
      </w:pPr>
    </w:p>
    <w:sectPr w:rsidR="003D31A8" w:rsidRPr="00BB3722" w:rsidSect="00D421C4">
      <w:pgSz w:w="16838" w:h="11906" w:orient="landscape" w:code="9"/>
      <w:pgMar w:top="720" w:right="720" w:bottom="720" w:left="720"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176" w:rsidRDefault="00157176">
      <w:r>
        <w:separator/>
      </w:r>
    </w:p>
    <w:p w:rsidR="00157176" w:rsidRDefault="00157176"/>
  </w:endnote>
  <w:endnote w:type="continuationSeparator" w:id="0">
    <w:p w:rsidR="00157176" w:rsidRDefault="00157176">
      <w:r>
        <w:continuationSeparator/>
      </w:r>
    </w:p>
    <w:p w:rsidR="00157176" w:rsidRDefault="0015717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A97005">
      <w:tc>
        <w:tcPr>
          <w:tcW w:w="648" w:type="dxa"/>
        </w:tcPr>
        <w:p w:rsidR="00A97005" w:rsidRPr="00E2691E" w:rsidRDefault="00A97005" w:rsidP="00BB25BB">
          <w:fldSimple w:instr=" PAGE ">
            <w:r>
              <w:rPr>
                <w:noProof/>
              </w:rPr>
              <w:t>2</w:t>
            </w:r>
          </w:fldSimple>
        </w:p>
      </w:tc>
      <w:tc>
        <w:tcPr>
          <w:tcW w:w="8820" w:type="dxa"/>
        </w:tcPr>
        <w:p w:rsidR="00A97005" w:rsidRDefault="00A97005"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A97005" w:rsidRDefault="00A97005" w:rsidP="00064FFB"/>
  <w:p w:rsidR="00A97005" w:rsidRDefault="00A97005" w:rsidP="00064FFB"/>
  <w:p w:rsidR="00A97005" w:rsidRDefault="00A9700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005" w:rsidRDefault="00A97005"/>
  <w:p w:rsidR="00A97005" w:rsidRDefault="00A97005"/>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A97005">
      <w:trPr>
        <w:trHeight w:val="182"/>
      </w:trPr>
      <w:tc>
        <w:tcPr>
          <w:tcW w:w="540" w:type="dxa"/>
        </w:tcPr>
        <w:p w:rsidR="00A97005" w:rsidRPr="007008A1" w:rsidRDefault="00A97005"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6B466C">
            <w:rPr>
              <w:noProof/>
              <w:sz w:val="14"/>
              <w:szCs w:val="14"/>
            </w:rPr>
            <w:t>2</w:t>
          </w:r>
          <w:r w:rsidRPr="007008A1">
            <w:rPr>
              <w:sz w:val="14"/>
              <w:szCs w:val="14"/>
            </w:rPr>
            <w:fldChar w:fldCharType="end"/>
          </w:r>
        </w:p>
      </w:tc>
      <w:tc>
        <w:tcPr>
          <w:tcW w:w="8835" w:type="dxa"/>
        </w:tcPr>
        <w:p w:rsidR="00A97005" w:rsidRPr="007008A1" w:rsidRDefault="00A97005" w:rsidP="006B763D">
          <w:pPr>
            <w:rPr>
              <w:sz w:val="14"/>
              <w:szCs w:val="14"/>
            </w:rPr>
          </w:pPr>
          <w:r>
            <w:rPr>
              <w:sz w:val="14"/>
              <w:szCs w:val="14"/>
            </w:rPr>
            <w:t>Rapport IMKL2015 - Objectcatalogus</w:t>
          </w:r>
        </w:p>
      </w:tc>
    </w:tr>
  </w:tbl>
  <w:p w:rsidR="00A97005" w:rsidRDefault="00A97005"/>
  <w:p w:rsidR="00A97005" w:rsidRDefault="00A9700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176" w:rsidRDefault="00157176">
      <w:r>
        <w:separator/>
      </w:r>
    </w:p>
    <w:p w:rsidR="00157176" w:rsidRDefault="00157176"/>
  </w:footnote>
  <w:footnote w:type="continuationSeparator" w:id="0">
    <w:p w:rsidR="00157176" w:rsidRDefault="00157176">
      <w:r>
        <w:continuationSeparator/>
      </w:r>
    </w:p>
    <w:p w:rsidR="00157176" w:rsidRDefault="001571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005" w:rsidRDefault="00A97005" w:rsidP="00064FFB">
    <w:pPr>
      <w:jc w:val="center"/>
    </w:pPr>
  </w:p>
  <w:p w:rsidR="00A97005" w:rsidRDefault="00A97005">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005" w:rsidRDefault="00A97005"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A97005" w:rsidRDefault="00A9700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3">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4">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3"/>
  </w:num>
  <w:num w:numId="6">
    <w:abstractNumId w:val="17"/>
  </w:num>
  <w:num w:numId="7">
    <w:abstractNumId w:val="14"/>
  </w:num>
  <w:num w:numId="8">
    <w:abstractNumId w:val="16"/>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1"/>
  </w:num>
  <w:num w:numId="17">
    <w:abstractNumId w:val="13"/>
  </w:num>
  <w:num w:numId="18">
    <w:abstractNumId w:val="21"/>
  </w:num>
  <w:num w:numId="19">
    <w:abstractNumId w:val="19"/>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8"/>
  </w:num>
  <w:num w:numId="24">
    <w:abstractNumId w:val="15"/>
  </w:num>
  <w:num w:numId="25">
    <w:abstractNumId w:val="20"/>
  </w:num>
  <w:num w:numId="26">
    <w:abstractNumId w:val="24"/>
  </w:num>
  <w:num w:numId="27">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BB3722"/>
    <w:rsid w:val="00011C23"/>
    <w:rsid w:val="00020F2F"/>
    <w:rsid w:val="00024200"/>
    <w:rsid w:val="00040D9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1291F"/>
    <w:rsid w:val="0012543F"/>
    <w:rsid w:val="001266CE"/>
    <w:rsid w:val="00131C76"/>
    <w:rsid w:val="0013237A"/>
    <w:rsid w:val="00134763"/>
    <w:rsid w:val="001417E4"/>
    <w:rsid w:val="00147C9E"/>
    <w:rsid w:val="001534B4"/>
    <w:rsid w:val="00157176"/>
    <w:rsid w:val="00165DD8"/>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91A96"/>
    <w:rsid w:val="002E322F"/>
    <w:rsid w:val="002E546F"/>
    <w:rsid w:val="002E75E7"/>
    <w:rsid w:val="00302A9B"/>
    <w:rsid w:val="00302FC6"/>
    <w:rsid w:val="003119AB"/>
    <w:rsid w:val="00313B47"/>
    <w:rsid w:val="00323307"/>
    <w:rsid w:val="003276EB"/>
    <w:rsid w:val="00331F3D"/>
    <w:rsid w:val="00335164"/>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40EB0"/>
    <w:rsid w:val="005608E7"/>
    <w:rsid w:val="00566A6D"/>
    <w:rsid w:val="00572677"/>
    <w:rsid w:val="00580FF4"/>
    <w:rsid w:val="00581B23"/>
    <w:rsid w:val="00587F7F"/>
    <w:rsid w:val="00594AED"/>
    <w:rsid w:val="005B1DC0"/>
    <w:rsid w:val="005B7325"/>
    <w:rsid w:val="005E66C5"/>
    <w:rsid w:val="005E7EEF"/>
    <w:rsid w:val="005F5603"/>
    <w:rsid w:val="00601F69"/>
    <w:rsid w:val="00610F19"/>
    <w:rsid w:val="00613BB2"/>
    <w:rsid w:val="006222DE"/>
    <w:rsid w:val="00622867"/>
    <w:rsid w:val="006372A4"/>
    <w:rsid w:val="0064682F"/>
    <w:rsid w:val="00672722"/>
    <w:rsid w:val="006869A3"/>
    <w:rsid w:val="00694F31"/>
    <w:rsid w:val="0069792C"/>
    <w:rsid w:val="006A058D"/>
    <w:rsid w:val="006A1F5A"/>
    <w:rsid w:val="006B466C"/>
    <w:rsid w:val="006B763D"/>
    <w:rsid w:val="006B7DF9"/>
    <w:rsid w:val="006D66D2"/>
    <w:rsid w:val="006F4CEB"/>
    <w:rsid w:val="006F4F6F"/>
    <w:rsid w:val="006F6311"/>
    <w:rsid w:val="007008A1"/>
    <w:rsid w:val="007040F8"/>
    <w:rsid w:val="00705CDD"/>
    <w:rsid w:val="00705FE7"/>
    <w:rsid w:val="007175D0"/>
    <w:rsid w:val="0075124B"/>
    <w:rsid w:val="0075577F"/>
    <w:rsid w:val="00756728"/>
    <w:rsid w:val="0075753A"/>
    <w:rsid w:val="0076547C"/>
    <w:rsid w:val="00765642"/>
    <w:rsid w:val="0077510B"/>
    <w:rsid w:val="00780D4B"/>
    <w:rsid w:val="007910BD"/>
    <w:rsid w:val="007911E4"/>
    <w:rsid w:val="00792DB7"/>
    <w:rsid w:val="00796267"/>
    <w:rsid w:val="00797440"/>
    <w:rsid w:val="007A3B5C"/>
    <w:rsid w:val="007A5DA0"/>
    <w:rsid w:val="007C5935"/>
    <w:rsid w:val="007C7339"/>
    <w:rsid w:val="007D2B05"/>
    <w:rsid w:val="007E78B5"/>
    <w:rsid w:val="007F1638"/>
    <w:rsid w:val="00800D12"/>
    <w:rsid w:val="0080210F"/>
    <w:rsid w:val="00804348"/>
    <w:rsid w:val="00805F4B"/>
    <w:rsid w:val="00807F87"/>
    <w:rsid w:val="00813CE2"/>
    <w:rsid w:val="0081433B"/>
    <w:rsid w:val="0083076A"/>
    <w:rsid w:val="008309AB"/>
    <w:rsid w:val="00844058"/>
    <w:rsid w:val="0086134C"/>
    <w:rsid w:val="00864C8E"/>
    <w:rsid w:val="00875BD6"/>
    <w:rsid w:val="00876CA9"/>
    <w:rsid w:val="00883948"/>
    <w:rsid w:val="00892F6F"/>
    <w:rsid w:val="008A6E1A"/>
    <w:rsid w:val="008B47E0"/>
    <w:rsid w:val="008F1810"/>
    <w:rsid w:val="00901952"/>
    <w:rsid w:val="00905B40"/>
    <w:rsid w:val="0092303D"/>
    <w:rsid w:val="009264C6"/>
    <w:rsid w:val="00934D40"/>
    <w:rsid w:val="00942CD1"/>
    <w:rsid w:val="00945ADC"/>
    <w:rsid w:val="00963092"/>
    <w:rsid w:val="00981AEF"/>
    <w:rsid w:val="0098270C"/>
    <w:rsid w:val="009A4291"/>
    <w:rsid w:val="009E4694"/>
    <w:rsid w:val="009E6B28"/>
    <w:rsid w:val="009F7CB4"/>
    <w:rsid w:val="00A006BE"/>
    <w:rsid w:val="00A129EC"/>
    <w:rsid w:val="00A17906"/>
    <w:rsid w:val="00A20F45"/>
    <w:rsid w:val="00A26809"/>
    <w:rsid w:val="00A42A80"/>
    <w:rsid w:val="00A53ECB"/>
    <w:rsid w:val="00A67F6E"/>
    <w:rsid w:val="00A95720"/>
    <w:rsid w:val="00A97005"/>
    <w:rsid w:val="00AA1364"/>
    <w:rsid w:val="00AA3625"/>
    <w:rsid w:val="00AC4F95"/>
    <w:rsid w:val="00AD4165"/>
    <w:rsid w:val="00AD65AE"/>
    <w:rsid w:val="00AF6AD9"/>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131FB"/>
    <w:rsid w:val="00C269EB"/>
    <w:rsid w:val="00C347C6"/>
    <w:rsid w:val="00C35DB1"/>
    <w:rsid w:val="00C4250C"/>
    <w:rsid w:val="00C452AF"/>
    <w:rsid w:val="00C45F67"/>
    <w:rsid w:val="00C56B43"/>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2625A"/>
    <w:rsid w:val="00D34018"/>
    <w:rsid w:val="00D421C4"/>
    <w:rsid w:val="00D761FB"/>
    <w:rsid w:val="00D765B8"/>
    <w:rsid w:val="00D84E24"/>
    <w:rsid w:val="00D86EA6"/>
    <w:rsid w:val="00D87732"/>
    <w:rsid w:val="00D92DEC"/>
    <w:rsid w:val="00DA6E1B"/>
    <w:rsid w:val="00DA7658"/>
    <w:rsid w:val="00DB13B4"/>
    <w:rsid w:val="00DE74CE"/>
    <w:rsid w:val="00DF54C7"/>
    <w:rsid w:val="00E05456"/>
    <w:rsid w:val="00E2691E"/>
    <w:rsid w:val="00E33E00"/>
    <w:rsid w:val="00E43079"/>
    <w:rsid w:val="00E600E4"/>
    <w:rsid w:val="00E65C9E"/>
    <w:rsid w:val="00E7098A"/>
    <w:rsid w:val="00E7200A"/>
    <w:rsid w:val="00E73450"/>
    <w:rsid w:val="00E84199"/>
    <w:rsid w:val="00E96A1C"/>
    <w:rsid w:val="00EA3317"/>
    <w:rsid w:val="00EB0055"/>
    <w:rsid w:val="00EB29AB"/>
    <w:rsid w:val="00EB3BA5"/>
    <w:rsid w:val="00EC4A6C"/>
    <w:rsid w:val="00ED7A21"/>
    <w:rsid w:val="00EF71CC"/>
    <w:rsid w:val="00F04ECD"/>
    <w:rsid w:val="00F10ACF"/>
    <w:rsid w:val="00F12AE2"/>
    <w:rsid w:val="00F23E21"/>
    <w:rsid w:val="00F36E94"/>
    <w:rsid w:val="00F57B07"/>
    <w:rsid w:val="00F6049B"/>
    <w:rsid w:val="00F72F1E"/>
    <w:rsid w:val="00F81F43"/>
    <w:rsid w:val="00FA7A29"/>
    <w:rsid w:val="00FD130F"/>
    <w:rsid w:val="00FD17A8"/>
    <w:rsid w:val="00FD65D1"/>
    <w:rsid w:val="00FE02E4"/>
    <w:rsid w:val="00FE154F"/>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C66A2-48C3-465F-BCA6-9774D154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100</TotalTime>
  <Pages>56</Pages>
  <Words>13232</Words>
  <Characters>72778</Characters>
  <Application>Microsoft Office Word</Application>
  <DocSecurity>0</DocSecurity>
  <Lines>606</Lines>
  <Paragraphs>171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85839</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10</cp:revision>
  <cp:lastPrinted>2008-03-25T12:56:00Z</cp:lastPrinted>
  <dcterms:created xsi:type="dcterms:W3CDTF">2014-11-03T12:05:00Z</dcterms:created>
  <dcterms:modified xsi:type="dcterms:W3CDTF">2014-12-18T15:52:00Z</dcterms:modified>
</cp:coreProperties>
</file>